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C0E4" w14:textId="77777777" w:rsidR="002C682C" w:rsidRDefault="00790901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9ECE02" wp14:editId="0A520DBA">
            <wp:simplePos x="0" y="0"/>
            <wp:positionH relativeFrom="column">
              <wp:posOffset>1914525</wp:posOffset>
            </wp:positionH>
            <wp:positionV relativeFrom="paragraph">
              <wp:posOffset>142875</wp:posOffset>
            </wp:positionV>
            <wp:extent cx="1731645" cy="1770380"/>
            <wp:effectExtent l="0" t="0" r="0" b="0"/>
            <wp:wrapSquare wrapText="bothSides" distT="0" distB="0" distL="114300" distR="11430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C9C258" w14:textId="77777777" w:rsidR="002C682C" w:rsidRDefault="002C682C"/>
    <w:p w14:paraId="163189CE" w14:textId="77777777" w:rsidR="002C682C" w:rsidRDefault="002C682C"/>
    <w:p w14:paraId="05806387" w14:textId="77777777" w:rsidR="002C682C" w:rsidRDefault="002C682C"/>
    <w:p w14:paraId="2976F4A8" w14:textId="77777777" w:rsidR="002C682C" w:rsidRDefault="002C682C"/>
    <w:p w14:paraId="539496DD" w14:textId="77777777" w:rsidR="002C682C" w:rsidRDefault="002C682C"/>
    <w:p w14:paraId="066C8138" w14:textId="77777777" w:rsidR="002C682C" w:rsidRDefault="002C682C"/>
    <w:p w14:paraId="0BA5E829" w14:textId="77777777" w:rsidR="002C682C" w:rsidRDefault="002C682C"/>
    <w:p w14:paraId="76C823D0" w14:textId="77777777" w:rsidR="002C682C" w:rsidRDefault="002C682C"/>
    <w:p w14:paraId="7712E83B" w14:textId="77777777" w:rsidR="002C682C" w:rsidRDefault="002C682C"/>
    <w:p w14:paraId="2B642170" w14:textId="77777777" w:rsidR="002C682C" w:rsidRDefault="002C682C"/>
    <w:p w14:paraId="3B637EDC" w14:textId="77777777" w:rsidR="002C682C" w:rsidRDefault="00790901">
      <w:pPr>
        <w:rPr>
          <w:b/>
          <w:sz w:val="34"/>
          <w:szCs w:val="34"/>
        </w:rPr>
      </w:pPr>
      <w:r>
        <w:t xml:space="preserve">                             </w:t>
      </w:r>
      <w:r>
        <w:rPr>
          <w:b/>
          <w:sz w:val="34"/>
          <w:szCs w:val="34"/>
        </w:rPr>
        <w:t>HOSPITAL MANAGEMENT SYSTEM</w:t>
      </w:r>
    </w:p>
    <w:p w14:paraId="73068819" w14:textId="77777777" w:rsidR="002C682C" w:rsidRDefault="00790901">
      <w:r>
        <w:t xml:space="preserve">                               </w:t>
      </w:r>
    </w:p>
    <w:p w14:paraId="5CA0208A" w14:textId="77777777" w:rsidR="002C682C" w:rsidRDefault="00790901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&lt;ITP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4"/>
          <w:szCs w:val="34"/>
        </w:rPr>
        <w:t>WD_B04_ITP_13</w:t>
      </w:r>
      <w:r>
        <w:rPr>
          <w:rFonts w:ascii="Calibri" w:eastAsia="Calibri" w:hAnsi="Calibri" w:cs="Calibri"/>
          <w:b/>
          <w:sz w:val="36"/>
          <w:szCs w:val="36"/>
        </w:rPr>
        <w:t xml:space="preserve"> &gt;</w:t>
      </w:r>
    </w:p>
    <w:p w14:paraId="060D38E9" w14:textId="77777777" w:rsidR="002C682C" w:rsidRDefault="002C682C">
      <w:pPr>
        <w:rPr>
          <w:rFonts w:ascii="Calibri" w:eastAsia="Calibri" w:hAnsi="Calibri" w:cs="Calibri"/>
          <w:b/>
          <w:sz w:val="36"/>
          <w:szCs w:val="36"/>
        </w:rPr>
      </w:pPr>
    </w:p>
    <w:p w14:paraId="444CEFE7" w14:textId="77777777" w:rsidR="002C682C" w:rsidRDefault="00790901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Activity 3</w:t>
      </w:r>
    </w:p>
    <w:p w14:paraId="569C3FAB" w14:textId="77777777" w:rsidR="002C682C" w:rsidRDefault="002C682C">
      <w:pPr>
        <w:rPr>
          <w:rFonts w:ascii="Calibri" w:eastAsia="Calibri" w:hAnsi="Calibri" w:cs="Calibri"/>
          <w:b/>
          <w:sz w:val="36"/>
          <w:szCs w:val="36"/>
        </w:rPr>
      </w:pPr>
    </w:p>
    <w:p w14:paraId="4343594A" w14:textId="77777777" w:rsidR="002C682C" w:rsidRDefault="00790901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</w:t>
      </w:r>
    </w:p>
    <w:tbl>
      <w:tblPr>
        <w:tblStyle w:val="a"/>
        <w:tblW w:w="7230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3780"/>
      </w:tblGrid>
      <w:tr w:rsidR="002C682C" w14:paraId="4C44E278" w14:textId="77777777">
        <w:trPr>
          <w:trHeight w:val="69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4161" w14:textId="77777777" w:rsidR="002C682C" w:rsidRDefault="007909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Name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E361" w14:textId="77777777" w:rsidR="002C682C" w:rsidRDefault="007909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Registration Number</w:t>
            </w:r>
          </w:p>
        </w:tc>
      </w:tr>
      <w:tr w:rsidR="002C682C" w14:paraId="2C0A9E98" w14:textId="77777777">
        <w:trPr>
          <w:trHeight w:val="585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F488" w14:textId="77777777" w:rsidR="002C682C" w:rsidRDefault="00790901">
            <w:pPr>
              <w:spacing w:after="160"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Sachin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harshitha</w:t>
            </w:r>
            <w:proofErr w:type="spellEnd"/>
            <w:r>
              <w:rPr>
                <w:rFonts w:ascii="Calibri" w:eastAsia="Calibri" w:hAnsi="Calibri" w:cs="Calibri"/>
              </w:rPr>
              <w:t xml:space="preserve">  W</w:t>
            </w:r>
            <w:proofErr w:type="gramEnd"/>
            <w:r>
              <w:rPr>
                <w:rFonts w:ascii="Calibri" w:eastAsia="Calibri" w:hAnsi="Calibri" w:cs="Calibri"/>
              </w:rPr>
              <w:t xml:space="preserve"> G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BE33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IT19013374</w:t>
            </w:r>
          </w:p>
        </w:tc>
      </w:tr>
      <w:tr w:rsidR="002C682C" w14:paraId="6D9AE86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EE8F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Gunawardena W A T 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A66A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IT19395210</w:t>
            </w:r>
          </w:p>
        </w:tc>
      </w:tr>
      <w:tr w:rsidR="002C682C" w14:paraId="779DEB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496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Wickramasinghe T V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015C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IT18073706</w:t>
            </w:r>
          </w:p>
        </w:tc>
      </w:tr>
      <w:tr w:rsidR="002C682C" w14:paraId="62D17C8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FF8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</w:rPr>
              <w:t>Sharmelan</w:t>
            </w:r>
            <w:proofErr w:type="spellEnd"/>
            <w:r>
              <w:rPr>
                <w:rFonts w:ascii="Calibri" w:eastAsia="Calibri" w:hAnsi="Calibri" w:cs="Calibri"/>
              </w:rPr>
              <w:t xml:space="preserve"> G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3AE0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IT20125370</w:t>
            </w:r>
          </w:p>
        </w:tc>
      </w:tr>
      <w:tr w:rsidR="002C682C" w14:paraId="4D8D3EDB" w14:textId="77777777">
        <w:trPr>
          <w:trHeight w:val="525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A835" w14:textId="77777777" w:rsidR="002C682C" w:rsidRDefault="00790901">
            <w:pPr>
              <w:spacing w:after="160"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S N D N Deshan                    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36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IT20089054</w:t>
            </w:r>
          </w:p>
        </w:tc>
      </w:tr>
      <w:tr w:rsidR="002C682C" w14:paraId="628F5F4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3E36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W A U K </w:t>
            </w:r>
            <w:proofErr w:type="spellStart"/>
            <w:r>
              <w:rPr>
                <w:rFonts w:ascii="Calibri" w:eastAsia="Calibri" w:hAnsi="Calibri" w:cs="Calibri"/>
              </w:rPr>
              <w:t>Surakshana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719D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IT19160030</w:t>
            </w:r>
          </w:p>
        </w:tc>
      </w:tr>
      <w:tr w:rsidR="002C682C" w14:paraId="5D50496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7544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 xml:space="preserve">Jayasinghe H D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</w:rPr>
              <w:t xml:space="preserve"> P 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8911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IT20667832</w:t>
            </w:r>
          </w:p>
        </w:tc>
      </w:tr>
      <w:tr w:rsidR="002C682C" w14:paraId="17F2CEE5" w14:textId="77777777">
        <w:trPr>
          <w:trHeight w:val="33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15B1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</w:rPr>
              <w:t>Ranasigha</w:t>
            </w:r>
            <w:proofErr w:type="spellEnd"/>
            <w:r>
              <w:rPr>
                <w:rFonts w:ascii="Calibri" w:eastAsia="Calibri" w:hAnsi="Calibri" w:cs="Calibri"/>
              </w:rPr>
              <w:t xml:space="preserve"> R A M K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167E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</w:rPr>
              <w:t>IT13131852</w:t>
            </w:r>
          </w:p>
        </w:tc>
      </w:tr>
    </w:tbl>
    <w:p w14:paraId="58F7E8FA" w14:textId="77777777" w:rsidR="002C682C" w:rsidRDefault="002C682C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9B1AB18" w14:textId="77777777" w:rsidR="002C682C" w:rsidRDefault="002C682C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FFD7D40" w14:textId="77777777" w:rsidR="002C682C" w:rsidRDefault="002C682C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ABAEFAB" w14:textId="440699CD" w:rsidR="002C682C" w:rsidRDefault="002C682C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08950DC" w14:textId="472BA6FA" w:rsidR="002C682C" w:rsidRDefault="00790901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sz w:val="36"/>
          <w:szCs w:val="36"/>
        </w:rPr>
        <w:t>Doctors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 xml:space="preserve"> appointment scheduling -IT19395210</w:t>
      </w:r>
    </w:p>
    <w:p w14:paraId="4EEFC450" w14:textId="520D65B1" w:rsidR="002C682C" w:rsidRDefault="007909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E55ABC" wp14:editId="7EB7C116">
                <wp:simplePos x="0" y="0"/>
                <wp:positionH relativeFrom="column">
                  <wp:posOffset>-774699</wp:posOffset>
                </wp:positionH>
                <wp:positionV relativeFrom="paragraph">
                  <wp:posOffset>495300</wp:posOffset>
                </wp:positionV>
                <wp:extent cx="25400" cy="700278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278610"/>
                          <a:ext cx="7620" cy="700278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A5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1pt;margin-top:39pt;width:2pt;height:5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DF30DF" wp14:editId="6A627F93">
                <wp:simplePos x="0" y="0"/>
                <wp:positionH relativeFrom="column">
                  <wp:posOffset>-406399</wp:posOffset>
                </wp:positionH>
                <wp:positionV relativeFrom="paragraph">
                  <wp:posOffset>850900</wp:posOffset>
                </wp:positionV>
                <wp:extent cx="25400" cy="31623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198850"/>
                          <a:ext cx="0" cy="31623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850900</wp:posOffset>
                </wp:positionV>
                <wp:extent cx="25400" cy="31623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FC51CD2" wp14:editId="27EF7CC8">
                <wp:simplePos x="0" y="0"/>
                <wp:positionH relativeFrom="column">
                  <wp:posOffset>-571499</wp:posOffset>
                </wp:positionH>
                <wp:positionV relativeFrom="paragraph">
                  <wp:posOffset>635000</wp:posOffset>
                </wp:positionV>
                <wp:extent cx="510540" cy="254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0730" y="3776190"/>
                          <a:ext cx="51054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635000</wp:posOffset>
                </wp:positionV>
                <wp:extent cx="510540" cy="25400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992CBFD" wp14:editId="7FA87FC0">
                <wp:simplePos x="0" y="0"/>
                <wp:positionH relativeFrom="column">
                  <wp:posOffset>-419099</wp:posOffset>
                </wp:positionH>
                <wp:positionV relativeFrom="paragraph">
                  <wp:posOffset>800100</wp:posOffset>
                </wp:positionV>
                <wp:extent cx="335280" cy="254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8360" y="3780000"/>
                          <a:ext cx="3352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800100</wp:posOffset>
                </wp:positionV>
                <wp:extent cx="335280" cy="2540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E39D697" wp14:editId="0BEA6A27">
                <wp:simplePos x="0" y="0"/>
                <wp:positionH relativeFrom="column">
                  <wp:posOffset>-584199</wp:posOffset>
                </wp:positionH>
                <wp:positionV relativeFrom="paragraph">
                  <wp:posOffset>647700</wp:posOffset>
                </wp:positionV>
                <wp:extent cx="78740" cy="514604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330" y="1219680"/>
                          <a:ext cx="53340" cy="51206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647700</wp:posOffset>
                </wp:positionV>
                <wp:extent cx="78740" cy="514604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" cy="514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AF7010E" wp14:editId="30F05A57">
                <wp:simplePos x="0" y="0"/>
                <wp:positionH relativeFrom="column">
                  <wp:posOffset>-292099</wp:posOffset>
                </wp:positionH>
                <wp:positionV relativeFrom="paragraph">
                  <wp:posOffset>952500</wp:posOffset>
                </wp:positionV>
                <wp:extent cx="20574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3130" y="3776190"/>
                          <a:ext cx="20574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952500</wp:posOffset>
                </wp:positionV>
                <wp:extent cx="20574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FC696CC" wp14:editId="5093C5C2">
                <wp:simplePos x="0" y="0"/>
                <wp:positionH relativeFrom="column">
                  <wp:posOffset>-761999</wp:posOffset>
                </wp:positionH>
                <wp:positionV relativeFrom="paragraph">
                  <wp:posOffset>419100</wp:posOffset>
                </wp:positionV>
                <wp:extent cx="678180" cy="254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06910" y="3776190"/>
                          <a:ext cx="67818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419100</wp:posOffset>
                </wp:positionV>
                <wp:extent cx="678180" cy="254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50167F6A" wp14:editId="0A22DA7B">
                <wp:simplePos x="0" y="0"/>
                <wp:positionH relativeFrom="column">
                  <wp:posOffset>-279399</wp:posOffset>
                </wp:positionH>
                <wp:positionV relativeFrom="paragraph">
                  <wp:posOffset>990600</wp:posOffset>
                </wp:positionV>
                <wp:extent cx="25400" cy="1795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" cy="254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990600</wp:posOffset>
                </wp:positionV>
                <wp:extent cx="25400" cy="17959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4B1A56" w14:textId="4C472AC2" w:rsidR="002C682C" w:rsidRDefault="00A8261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ACB29" wp14:editId="07DD1B13">
                <wp:simplePos x="0" y="0"/>
                <wp:positionH relativeFrom="column">
                  <wp:posOffset>-449580</wp:posOffset>
                </wp:positionH>
                <wp:positionV relativeFrom="paragraph">
                  <wp:posOffset>625475</wp:posOffset>
                </wp:positionV>
                <wp:extent cx="7620" cy="10359390"/>
                <wp:effectExtent l="57150" t="19050" r="68580" b="800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359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EF1C1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49.25pt" to="-34.8pt,8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90901">
        <w:t xml:space="preserve"> Doctors</w:t>
      </w:r>
    </w:p>
    <w:tbl>
      <w:tblPr>
        <w:tblStyle w:val="a0"/>
        <w:tblW w:w="89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005"/>
        <w:gridCol w:w="975"/>
        <w:gridCol w:w="975"/>
        <w:gridCol w:w="1050"/>
        <w:gridCol w:w="765"/>
        <w:gridCol w:w="960"/>
        <w:gridCol w:w="1215"/>
        <w:gridCol w:w="1215"/>
      </w:tblGrid>
      <w:tr w:rsidR="002C682C" w14:paraId="56A8D6E5" w14:textId="77777777">
        <w:tc>
          <w:tcPr>
            <w:tcW w:w="79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36F2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DCB8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Doctor_fname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73E2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Doctor_lname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7473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4755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3C8E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1AA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F492" w14:textId="77777777" w:rsidR="002C682C" w:rsidRDefault="00790901">
            <w:pPr>
              <w:widowControl w:val="0"/>
              <w:spacing w:line="240" w:lineRule="auto"/>
            </w:pPr>
            <w:r>
              <w:t>Speciality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7F9F" w14:textId="77777777" w:rsidR="002C682C" w:rsidRDefault="00790901">
            <w:pPr>
              <w:widowControl w:val="0"/>
              <w:spacing w:line="240" w:lineRule="auto"/>
            </w:pPr>
            <w:r>
              <w:t>Password</w:t>
            </w:r>
          </w:p>
        </w:tc>
      </w:tr>
      <w:tr w:rsidR="002C682C" w14:paraId="742C3C83" w14:textId="77777777">
        <w:tc>
          <w:tcPr>
            <w:tcW w:w="79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EAC1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C69A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EFA4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3D6B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1FB8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9442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8D95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4C4C" w14:textId="77777777" w:rsidR="002C682C" w:rsidRDefault="002C682C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B7CF" w14:textId="77777777" w:rsidR="002C682C" w:rsidRDefault="002C682C">
            <w:pPr>
              <w:widowControl w:val="0"/>
              <w:spacing w:line="240" w:lineRule="auto"/>
            </w:pPr>
          </w:p>
        </w:tc>
      </w:tr>
      <w:tr w:rsidR="002C682C" w14:paraId="595E3AFA" w14:textId="77777777">
        <w:tc>
          <w:tcPr>
            <w:tcW w:w="79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7642" w14:textId="77777777" w:rsidR="002C682C" w:rsidRDefault="00790901">
            <w:pPr>
              <w:widowControl w:val="0"/>
              <w:spacing w:line="240" w:lineRule="auto"/>
            </w:pPr>
            <w:r>
              <w:t>D001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A7CD" w14:textId="77777777" w:rsidR="002C682C" w:rsidRDefault="00790901">
            <w:pPr>
              <w:widowControl w:val="0"/>
              <w:spacing w:line="240" w:lineRule="auto"/>
            </w:pPr>
            <w:r>
              <w:t>Tharushi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5DE7" w14:textId="77777777" w:rsidR="002C682C" w:rsidRDefault="00790901">
            <w:pPr>
              <w:widowControl w:val="0"/>
              <w:spacing w:line="240" w:lineRule="auto"/>
            </w:pPr>
            <w:r>
              <w:t>Gunawardena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5FA0" w14:textId="77777777" w:rsidR="002C682C" w:rsidRDefault="00790901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6EDE" w14:textId="77777777" w:rsidR="002C682C" w:rsidRDefault="00790901">
            <w:pPr>
              <w:widowControl w:val="0"/>
              <w:spacing w:line="240" w:lineRule="auto"/>
            </w:pPr>
            <w:r>
              <w:t>Galle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0A26" w14:textId="77777777" w:rsidR="002C682C" w:rsidRDefault="00790901">
            <w:pPr>
              <w:widowControl w:val="0"/>
              <w:spacing w:line="240" w:lineRule="auto"/>
            </w:pPr>
            <w:r>
              <w:t>02/05/1980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2EE" w14:textId="77777777" w:rsidR="002C682C" w:rsidRDefault="00790901">
            <w:pPr>
              <w:widowControl w:val="0"/>
              <w:spacing w:line="240" w:lineRule="auto"/>
            </w:pPr>
            <w:r>
              <w:t>Tharu@gmail.com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D71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Dermology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0E0F" w14:textId="77777777" w:rsidR="002C682C" w:rsidRDefault="00790901">
            <w:pPr>
              <w:widowControl w:val="0"/>
              <w:spacing w:line="240" w:lineRule="auto"/>
            </w:pPr>
            <w:r>
              <w:t>d123</w:t>
            </w:r>
          </w:p>
        </w:tc>
      </w:tr>
    </w:tbl>
    <w:p w14:paraId="0F096762" w14:textId="7D7F9439" w:rsidR="002C682C" w:rsidRDefault="002C682C">
      <w:pPr>
        <w:widowControl w:val="0"/>
        <w:spacing w:line="240" w:lineRule="auto"/>
      </w:pPr>
    </w:p>
    <w:p w14:paraId="76CFD6EA" w14:textId="43696624" w:rsidR="002C682C" w:rsidRDefault="00790901"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1E74D7AE" w14:textId="6CD148CC" w:rsidR="002C682C" w:rsidRDefault="002C682C">
      <w:pPr>
        <w:widowControl w:val="0"/>
        <w:spacing w:line="240" w:lineRule="auto"/>
      </w:pPr>
    </w:p>
    <w:p w14:paraId="0382EDAE" w14:textId="15BEE0AC" w:rsidR="002C682C" w:rsidRDefault="00790901">
      <w:r>
        <w:t xml:space="preserve"> </w:t>
      </w:r>
      <w:proofErr w:type="spellStart"/>
      <w:r>
        <w:t>doctor_phone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6245368" wp14:editId="6AA0BBDB">
                <wp:simplePos x="0" y="0"/>
                <wp:positionH relativeFrom="column">
                  <wp:posOffset>-266699</wp:posOffset>
                </wp:positionH>
                <wp:positionV relativeFrom="paragraph">
                  <wp:posOffset>330200</wp:posOffset>
                </wp:positionV>
                <wp:extent cx="205740" cy="254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3130" y="3776190"/>
                          <a:ext cx="20574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330200</wp:posOffset>
                </wp:positionV>
                <wp:extent cx="205740" cy="2540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7BCF447A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D9E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DE9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Phone_number</w:t>
            </w:r>
            <w:proofErr w:type="spellEnd"/>
          </w:p>
        </w:tc>
      </w:tr>
      <w:tr w:rsidR="002C682C" w14:paraId="48650B04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FA6C" w14:textId="77777777" w:rsidR="002C682C" w:rsidRDefault="00790901">
            <w:pPr>
              <w:widowControl w:val="0"/>
              <w:spacing w:line="240" w:lineRule="auto"/>
            </w:pPr>
            <w:r>
              <w:t>D001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F60D" w14:textId="77777777" w:rsidR="002C682C" w:rsidRDefault="00790901">
            <w:pPr>
              <w:widowControl w:val="0"/>
              <w:spacing w:line="240" w:lineRule="auto"/>
            </w:pPr>
            <w:r>
              <w:t>774512689</w:t>
            </w:r>
          </w:p>
        </w:tc>
      </w:tr>
    </w:tbl>
    <w:p w14:paraId="67647E6E" w14:textId="403B8FF3" w:rsidR="002C682C" w:rsidRDefault="002C682C"/>
    <w:p w14:paraId="155323F8" w14:textId="77777777" w:rsidR="002C682C" w:rsidRDefault="00790901"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3197AB0D" w14:textId="77777777" w:rsidR="002C682C" w:rsidRDefault="002C682C"/>
    <w:p w14:paraId="2289CFEA" w14:textId="77777777" w:rsidR="002C682C" w:rsidRDefault="002C682C"/>
    <w:p w14:paraId="1BFA14B5" w14:textId="7183FC9B" w:rsidR="002C682C" w:rsidRDefault="00790901">
      <w:proofErr w:type="spellStart"/>
      <w:r>
        <w:t>doctor_profiles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353C329" wp14:editId="2F72C660">
                <wp:simplePos x="0" y="0"/>
                <wp:positionH relativeFrom="column">
                  <wp:posOffset>-368299</wp:posOffset>
                </wp:positionH>
                <wp:positionV relativeFrom="paragraph">
                  <wp:posOffset>533400</wp:posOffset>
                </wp:positionV>
                <wp:extent cx="320040" cy="254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85980" y="3776190"/>
                          <a:ext cx="32004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533400</wp:posOffset>
                </wp:positionV>
                <wp:extent cx="320040" cy="2540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960"/>
        <w:gridCol w:w="2475"/>
        <w:gridCol w:w="1305"/>
      </w:tblGrid>
      <w:tr w:rsidR="002C682C" w14:paraId="53971063" w14:textId="77777777">
        <w:tc>
          <w:tcPr>
            <w:tcW w:w="126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2F48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BA97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About_me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019" w14:textId="77777777" w:rsidR="002C682C" w:rsidRDefault="00790901">
            <w:pPr>
              <w:widowControl w:val="0"/>
              <w:spacing w:line="240" w:lineRule="auto"/>
            </w:pPr>
            <w:r>
              <w:t>College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58D6" w14:textId="77777777" w:rsidR="002C682C" w:rsidRDefault="00790901">
            <w:pPr>
              <w:widowControl w:val="0"/>
              <w:spacing w:line="240" w:lineRule="auto"/>
            </w:pPr>
            <w:r>
              <w:t>Degree</w:t>
            </w:r>
          </w:p>
        </w:tc>
      </w:tr>
      <w:tr w:rsidR="002C682C" w14:paraId="38F5335E" w14:textId="77777777">
        <w:tc>
          <w:tcPr>
            <w:tcW w:w="126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8F89" w14:textId="77777777" w:rsidR="002C682C" w:rsidRDefault="00790901">
            <w:pPr>
              <w:widowControl w:val="0"/>
              <w:spacing w:line="240" w:lineRule="auto"/>
            </w:pPr>
            <w:r>
              <w:t>D001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785A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Dr.</w:t>
            </w:r>
            <w:proofErr w:type="spellEnd"/>
            <w:r>
              <w:t xml:space="preserve"> Tharushi is a talented </w:t>
            </w:r>
            <w:proofErr w:type="spellStart"/>
            <w:r>
              <w:t>Dermotologist</w:t>
            </w:r>
            <w:proofErr w:type="spellEnd"/>
            <w:r>
              <w:t>...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D8A9" w14:textId="77777777" w:rsidR="002C682C" w:rsidRDefault="00790901">
            <w:pPr>
              <w:widowControl w:val="0"/>
              <w:spacing w:line="240" w:lineRule="auto"/>
            </w:pPr>
            <w:r>
              <w:t>University of Kelaniya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7534" w14:textId="77777777" w:rsidR="002C682C" w:rsidRDefault="00790901">
            <w:pPr>
              <w:widowControl w:val="0"/>
              <w:spacing w:line="240" w:lineRule="auto"/>
            </w:pPr>
            <w:r>
              <w:t>MBBS</w:t>
            </w:r>
          </w:p>
        </w:tc>
      </w:tr>
    </w:tbl>
    <w:p w14:paraId="31C07112" w14:textId="77777777" w:rsidR="002C682C" w:rsidRDefault="002C682C">
      <w:pPr>
        <w:widowControl w:val="0"/>
        <w:spacing w:line="240" w:lineRule="auto"/>
      </w:pPr>
    </w:p>
    <w:p w14:paraId="3EBE83CD" w14:textId="0FE1CB58" w:rsidR="002C682C" w:rsidRDefault="00790901"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2DD31528" w14:textId="6018EFAF" w:rsidR="002C682C" w:rsidRDefault="002C682C">
      <w:pPr>
        <w:widowControl w:val="0"/>
        <w:spacing w:line="240" w:lineRule="auto"/>
      </w:pPr>
    </w:p>
    <w:p w14:paraId="15DF7687" w14:textId="2774D888" w:rsidR="002C682C" w:rsidRDefault="00790901">
      <w:bookmarkStart w:id="0" w:name="_gjdgxs" w:colFirst="0" w:colLast="0"/>
      <w:bookmarkEnd w:id="0"/>
      <w:proofErr w:type="spellStart"/>
      <w:r>
        <w:t>doctor_work_experience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131197B" wp14:editId="33AB5DE6">
                <wp:simplePos x="0" y="0"/>
                <wp:positionH relativeFrom="column">
                  <wp:posOffset>-507999</wp:posOffset>
                </wp:positionH>
                <wp:positionV relativeFrom="paragraph">
                  <wp:posOffset>635000</wp:posOffset>
                </wp:positionV>
                <wp:extent cx="449580" cy="254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1210" y="3776190"/>
                          <a:ext cx="44958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635000</wp:posOffset>
                </wp:positionV>
                <wp:extent cx="449580" cy="25400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1770"/>
        <w:gridCol w:w="2220"/>
        <w:gridCol w:w="1814"/>
        <w:gridCol w:w="1814"/>
      </w:tblGrid>
      <w:tr w:rsidR="002C682C" w14:paraId="5E898CA7" w14:textId="77777777">
        <w:tc>
          <w:tcPr>
            <w:tcW w:w="1411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C81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39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Hospital_Name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EAC0" w14:textId="77777777" w:rsidR="002C682C" w:rsidRDefault="00790901">
            <w:pPr>
              <w:widowControl w:val="0"/>
              <w:spacing w:line="240" w:lineRule="auto"/>
            </w:pPr>
            <w:r>
              <w:t>Designation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63C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From_date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2783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To_date</w:t>
            </w:r>
            <w:proofErr w:type="spellEnd"/>
          </w:p>
        </w:tc>
      </w:tr>
      <w:tr w:rsidR="002C682C" w14:paraId="79C173DA" w14:textId="77777777">
        <w:tc>
          <w:tcPr>
            <w:tcW w:w="1411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C81F" w14:textId="77777777" w:rsidR="002C682C" w:rsidRDefault="00790901">
            <w:pPr>
              <w:widowControl w:val="0"/>
              <w:spacing w:line="240" w:lineRule="auto"/>
            </w:pPr>
            <w:r>
              <w:t>D001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24DA" w14:textId="77777777" w:rsidR="002C682C" w:rsidRDefault="00790901">
            <w:pPr>
              <w:widowControl w:val="0"/>
              <w:spacing w:line="240" w:lineRule="auto"/>
            </w:pPr>
            <w:r>
              <w:t xml:space="preserve">Asiri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A600" w14:textId="77777777" w:rsidR="002C682C" w:rsidRDefault="00790901">
            <w:pPr>
              <w:widowControl w:val="0"/>
              <w:spacing w:line="240" w:lineRule="auto"/>
            </w:pPr>
            <w:r>
              <w:t xml:space="preserve">Doctor at </w:t>
            </w:r>
            <w:proofErr w:type="spellStart"/>
            <w:r>
              <w:t>dermotology</w:t>
            </w:r>
            <w:proofErr w:type="spellEnd"/>
            <w:r>
              <w:t xml:space="preserve"> Department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0992" w14:textId="77777777" w:rsidR="002C682C" w:rsidRDefault="00790901">
            <w:pPr>
              <w:widowControl w:val="0"/>
              <w:spacing w:line="240" w:lineRule="auto"/>
            </w:pPr>
            <w:r>
              <w:t>20/01/2002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E907" w14:textId="77777777" w:rsidR="002C682C" w:rsidRDefault="00790901">
            <w:pPr>
              <w:widowControl w:val="0"/>
              <w:spacing w:line="240" w:lineRule="auto"/>
            </w:pPr>
            <w:r>
              <w:t>25/03/2005</w:t>
            </w:r>
          </w:p>
        </w:tc>
      </w:tr>
    </w:tbl>
    <w:p w14:paraId="0D8668E3" w14:textId="77777777" w:rsidR="002C682C" w:rsidRDefault="002C682C"/>
    <w:p w14:paraId="78727526" w14:textId="77777777" w:rsidR="002C682C" w:rsidRDefault="00790901"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5A0524D8" w14:textId="77777777" w:rsidR="002C682C" w:rsidRDefault="002C682C"/>
    <w:p w14:paraId="12635DFE" w14:textId="77777777" w:rsidR="002C682C" w:rsidRDefault="00790901">
      <w:proofErr w:type="spellStart"/>
      <w:r>
        <w:t>doctor_work_experience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503E0EB4" wp14:editId="77C6FA89">
                <wp:simplePos x="0" y="0"/>
                <wp:positionH relativeFrom="column">
                  <wp:posOffset>-723899</wp:posOffset>
                </wp:positionH>
                <wp:positionV relativeFrom="paragraph">
                  <wp:posOffset>482600</wp:posOffset>
                </wp:positionV>
                <wp:extent cx="64008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80000"/>
                          <a:ext cx="6400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482600</wp:posOffset>
                </wp:positionV>
                <wp:extent cx="640080" cy="254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693260FE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A5D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6819" w14:textId="77777777" w:rsidR="002C682C" w:rsidRDefault="00790901">
            <w:pPr>
              <w:widowControl w:val="0"/>
              <w:spacing w:line="240" w:lineRule="auto"/>
            </w:pPr>
            <w:r>
              <w:t>Language</w:t>
            </w:r>
          </w:p>
        </w:tc>
      </w:tr>
      <w:tr w:rsidR="002C682C" w14:paraId="35B1D06A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EF47" w14:textId="77777777" w:rsidR="002C682C" w:rsidRDefault="00790901">
            <w:pPr>
              <w:widowControl w:val="0"/>
              <w:spacing w:line="240" w:lineRule="auto"/>
            </w:pPr>
            <w:r>
              <w:t>D001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4C0F" w14:textId="77777777" w:rsidR="002C682C" w:rsidRDefault="00790901">
            <w:pPr>
              <w:widowControl w:val="0"/>
              <w:spacing w:line="240" w:lineRule="auto"/>
            </w:pPr>
            <w:r>
              <w:t>Sinhala</w:t>
            </w:r>
          </w:p>
        </w:tc>
      </w:tr>
    </w:tbl>
    <w:p w14:paraId="01953AD1" w14:textId="77777777" w:rsidR="002C682C" w:rsidRDefault="002C682C"/>
    <w:p w14:paraId="54FE2244" w14:textId="60114560" w:rsidR="002C682C" w:rsidRDefault="00A826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19C96" wp14:editId="3D94B9C0">
                <wp:simplePos x="0" y="0"/>
                <wp:positionH relativeFrom="column">
                  <wp:posOffset>-476250</wp:posOffset>
                </wp:positionH>
                <wp:positionV relativeFrom="paragraph">
                  <wp:posOffset>-868680</wp:posOffset>
                </wp:positionV>
                <wp:extent cx="34290" cy="12519660"/>
                <wp:effectExtent l="38100" t="19050" r="60960" b="914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" cy="12519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FFAE"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-68.4pt" to="-34.8pt,9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4756957" w14:textId="77777777" w:rsidR="002C682C" w:rsidRDefault="00790901"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1756FD5C" w14:textId="77777777" w:rsidR="002C682C" w:rsidRDefault="002C682C"/>
    <w:p w14:paraId="7F426239" w14:textId="77777777" w:rsidR="002C682C" w:rsidRDefault="002C682C"/>
    <w:p w14:paraId="30BF2091" w14:textId="634D45B1" w:rsidR="002C682C" w:rsidRDefault="002C682C"/>
    <w:p w14:paraId="2F5117E5" w14:textId="22043A66" w:rsidR="002C682C" w:rsidRDefault="002C682C"/>
    <w:p w14:paraId="550E6F07" w14:textId="6647348B" w:rsidR="002C682C" w:rsidRDefault="002C682C"/>
    <w:p w14:paraId="25C63A48" w14:textId="60B07216" w:rsidR="002C682C" w:rsidRDefault="002C682C"/>
    <w:p w14:paraId="40B6B4B9" w14:textId="29EB523F" w:rsidR="002C682C" w:rsidRDefault="002C682C"/>
    <w:p w14:paraId="3C3FEB82" w14:textId="4F9AAC14" w:rsidR="002C682C" w:rsidRDefault="002C682C"/>
    <w:p w14:paraId="7B3AACF2" w14:textId="0988D330" w:rsidR="002C682C" w:rsidRDefault="002C682C"/>
    <w:p w14:paraId="1509AE23" w14:textId="518580F0" w:rsidR="002C682C" w:rsidRDefault="002C682C"/>
    <w:p w14:paraId="2F6A2FAF" w14:textId="2562AF30" w:rsidR="002C682C" w:rsidRDefault="00790901">
      <w:r>
        <w:t>Patients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786503C" wp14:editId="66C0C804">
                <wp:simplePos x="0" y="0"/>
                <wp:positionH relativeFrom="column">
                  <wp:posOffset>-380999</wp:posOffset>
                </wp:positionH>
                <wp:positionV relativeFrom="paragraph">
                  <wp:posOffset>355600</wp:posOffset>
                </wp:positionV>
                <wp:extent cx="320040" cy="254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5980" y="3780000"/>
                          <a:ext cx="32004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355600</wp:posOffset>
                </wp:positionV>
                <wp:extent cx="320040" cy="254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0CC62077" wp14:editId="27D834FF">
                <wp:simplePos x="0" y="0"/>
                <wp:positionH relativeFrom="column">
                  <wp:posOffset>-393699</wp:posOffset>
                </wp:positionH>
                <wp:positionV relativeFrom="paragraph">
                  <wp:posOffset>393700</wp:posOffset>
                </wp:positionV>
                <wp:extent cx="25400" cy="143256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063720"/>
                          <a:ext cx="7620" cy="143256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393700</wp:posOffset>
                </wp:positionV>
                <wp:extent cx="25400" cy="143256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3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5"/>
        <w:tblW w:w="90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90"/>
        <w:gridCol w:w="990"/>
        <w:gridCol w:w="885"/>
        <w:gridCol w:w="1290"/>
        <w:gridCol w:w="945"/>
        <w:gridCol w:w="1260"/>
      </w:tblGrid>
      <w:tr w:rsidR="002C682C" w14:paraId="477B0E8C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248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A56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A0D5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F69A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4903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D47B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4BC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270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Blood_group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EC25" w14:textId="77777777" w:rsidR="002C682C" w:rsidRDefault="00790901">
            <w:pPr>
              <w:widowControl w:val="0"/>
              <w:spacing w:line="240" w:lineRule="auto"/>
            </w:pPr>
            <w:r>
              <w:t>Password</w:t>
            </w:r>
          </w:p>
        </w:tc>
      </w:tr>
      <w:tr w:rsidR="002C682C" w14:paraId="01565DD6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F929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6DB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isuru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CF52" w14:textId="77777777" w:rsidR="002C682C" w:rsidRDefault="00790901">
            <w:pPr>
              <w:widowControl w:val="0"/>
              <w:spacing w:line="240" w:lineRule="auto"/>
            </w:pPr>
            <w:r>
              <w:t>Perera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203C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4E0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wattala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1AA" w14:textId="77777777" w:rsidR="002C682C" w:rsidRDefault="00790901">
            <w:pPr>
              <w:widowControl w:val="0"/>
              <w:spacing w:line="240" w:lineRule="auto"/>
            </w:pPr>
            <w:r>
              <w:t>15/06/1985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418A" w14:textId="77777777" w:rsidR="002C682C" w:rsidRDefault="00790901">
            <w:pPr>
              <w:widowControl w:val="0"/>
              <w:spacing w:line="240" w:lineRule="auto"/>
            </w:pPr>
            <w:r>
              <w:t>isuru@gmail.com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0940" w14:textId="77777777" w:rsidR="002C682C" w:rsidRDefault="00790901">
            <w:pPr>
              <w:widowControl w:val="0"/>
              <w:spacing w:line="240" w:lineRule="auto"/>
            </w:pPr>
            <w:r>
              <w:t>A+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A5FB" w14:textId="77777777" w:rsidR="002C682C" w:rsidRDefault="00790901">
            <w:pPr>
              <w:widowControl w:val="0"/>
              <w:spacing w:line="240" w:lineRule="auto"/>
            </w:pPr>
            <w:r>
              <w:t>p1233</w:t>
            </w:r>
          </w:p>
        </w:tc>
      </w:tr>
    </w:tbl>
    <w:p w14:paraId="695A9170" w14:textId="1612F1DE" w:rsidR="002C682C" w:rsidRDefault="002C682C"/>
    <w:p w14:paraId="528A6674" w14:textId="4B803EAB" w:rsidR="002C682C" w:rsidRDefault="002C682C"/>
    <w:p w14:paraId="2289639B" w14:textId="2924D388" w:rsidR="002C682C" w:rsidRDefault="00790901">
      <w:proofErr w:type="spellStart"/>
      <w:r>
        <w:t>Patient_phone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2C75E438" wp14:editId="41C0FA0E">
                <wp:simplePos x="0" y="0"/>
                <wp:positionH relativeFrom="column">
                  <wp:posOffset>-304799</wp:posOffset>
                </wp:positionH>
                <wp:positionV relativeFrom="paragraph">
                  <wp:posOffset>330200</wp:posOffset>
                </wp:positionV>
                <wp:extent cx="228600" cy="254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80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330200</wp:posOffset>
                </wp:positionV>
                <wp:extent cx="228600" cy="254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6A7BEAD9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07A1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688E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Phone_number</w:t>
            </w:r>
            <w:proofErr w:type="spellEnd"/>
          </w:p>
        </w:tc>
      </w:tr>
      <w:tr w:rsidR="002C682C" w14:paraId="7876E694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69D0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860" w14:textId="77777777" w:rsidR="002C682C" w:rsidRDefault="00790901">
            <w:pPr>
              <w:widowControl w:val="0"/>
              <w:spacing w:line="240" w:lineRule="auto"/>
            </w:pPr>
            <w:r>
              <w:t>775396231</w:t>
            </w:r>
          </w:p>
        </w:tc>
      </w:tr>
    </w:tbl>
    <w:p w14:paraId="0478B7B3" w14:textId="77777777" w:rsidR="002C682C" w:rsidRDefault="002C682C"/>
    <w:p w14:paraId="262C124A" w14:textId="443FDA07" w:rsidR="002C682C" w:rsidRDefault="00790901">
      <w:r>
        <w:t xml:space="preserve">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)references Patients(</w:t>
      </w:r>
      <w:proofErr w:type="spellStart"/>
      <w:r>
        <w:t>Patient_ID</w:t>
      </w:r>
      <w:proofErr w:type="spellEnd"/>
      <w:r>
        <w:t xml:space="preserve">) </w:t>
      </w:r>
    </w:p>
    <w:p w14:paraId="03C66692" w14:textId="0E1F721E" w:rsidR="002C682C" w:rsidRDefault="002C682C"/>
    <w:p w14:paraId="6D599FAA" w14:textId="77777777" w:rsidR="002C682C" w:rsidRDefault="002C682C"/>
    <w:p w14:paraId="224F388B" w14:textId="63D580EF" w:rsidR="002C682C" w:rsidRDefault="00790901">
      <w:r>
        <w:t>Appointments</w:t>
      </w: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2C682C" w14:paraId="32A33D20" w14:textId="77777777">
        <w:tc>
          <w:tcPr>
            <w:tcW w:w="150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E2A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A07A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Doctor_name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207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Patient_name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6AC4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Appointment_date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145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Appointment_time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9328" w14:textId="77777777" w:rsidR="002C682C" w:rsidRDefault="00790901">
            <w:pPr>
              <w:widowControl w:val="0"/>
              <w:spacing w:line="240" w:lineRule="auto"/>
            </w:pPr>
            <w:r>
              <w:t>Amount</w:t>
            </w:r>
          </w:p>
        </w:tc>
      </w:tr>
      <w:tr w:rsidR="002C682C" w14:paraId="7C8C6D81" w14:textId="77777777">
        <w:tc>
          <w:tcPr>
            <w:tcW w:w="150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B510" w14:textId="77777777" w:rsidR="002C682C" w:rsidRDefault="00790901">
            <w:pPr>
              <w:widowControl w:val="0"/>
              <w:spacing w:line="240" w:lineRule="auto"/>
            </w:pPr>
            <w:r>
              <w:t>A001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08BE" w14:textId="77777777" w:rsidR="002C682C" w:rsidRDefault="00790901">
            <w:pPr>
              <w:widowControl w:val="0"/>
              <w:spacing w:line="240" w:lineRule="auto"/>
            </w:pPr>
            <w:r>
              <w:t>Tharushi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A6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Isuru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72F" w14:textId="77777777" w:rsidR="002C682C" w:rsidRDefault="00790901">
            <w:pPr>
              <w:widowControl w:val="0"/>
              <w:spacing w:line="240" w:lineRule="auto"/>
            </w:pPr>
            <w:r>
              <w:t>20/08/2021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8CC2" w14:textId="77777777" w:rsidR="002C682C" w:rsidRDefault="00790901">
            <w:pPr>
              <w:widowControl w:val="0"/>
              <w:spacing w:line="240" w:lineRule="auto"/>
            </w:pPr>
            <w:r>
              <w:t>1700h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E3E3" w14:textId="77777777" w:rsidR="002C682C" w:rsidRDefault="00790901">
            <w:pPr>
              <w:widowControl w:val="0"/>
              <w:spacing w:line="240" w:lineRule="auto"/>
            </w:pPr>
            <w:r>
              <w:t>2500</w:t>
            </w:r>
          </w:p>
        </w:tc>
      </w:tr>
    </w:tbl>
    <w:p w14:paraId="3251D963" w14:textId="34656535" w:rsidR="002C682C" w:rsidRDefault="002C682C"/>
    <w:p w14:paraId="090D779F" w14:textId="1822E43D" w:rsidR="002C682C" w:rsidRDefault="002C682C"/>
    <w:p w14:paraId="64B2BB44" w14:textId="456220FD" w:rsidR="002C682C" w:rsidRDefault="00790901">
      <w:r>
        <w:t>Specialities</w:t>
      </w:r>
    </w:p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36F88BEF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1BDC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Speciality_ID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9FE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Speciality_name</w:t>
            </w:r>
            <w:proofErr w:type="spellEnd"/>
          </w:p>
        </w:tc>
      </w:tr>
      <w:tr w:rsidR="002C682C" w14:paraId="7C872BE0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3041" w14:textId="77777777" w:rsidR="002C682C" w:rsidRDefault="00790901">
            <w:pPr>
              <w:widowControl w:val="0"/>
              <w:spacing w:line="240" w:lineRule="auto"/>
            </w:pPr>
            <w:r>
              <w:t>S001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250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Dermotologist</w:t>
            </w:r>
            <w:proofErr w:type="spellEnd"/>
          </w:p>
        </w:tc>
      </w:tr>
    </w:tbl>
    <w:p w14:paraId="68AB2D81" w14:textId="317961E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9FD94E5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045BF4D" w14:textId="77777777" w:rsidR="002C682C" w:rsidRDefault="0079090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  <w:shd w:val="clear" w:color="auto" w:fill="6FA8DC"/>
        </w:rPr>
      </w:pPr>
      <w:r>
        <w:rPr>
          <w:rFonts w:ascii="Calibri" w:eastAsia="Calibri" w:hAnsi="Calibri" w:cs="Calibri"/>
          <w:sz w:val="26"/>
          <w:szCs w:val="26"/>
          <w:shd w:val="clear" w:color="auto" w:fill="6FA8DC"/>
        </w:rPr>
        <w:t>PRIMARY KEY IS HIGHLITED</w:t>
      </w:r>
    </w:p>
    <w:p w14:paraId="6EC8C9F5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7F8A5CE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8FD9599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360C62F" w14:textId="1C774CC6" w:rsidR="002C682C" w:rsidRDefault="00A82617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36171" wp14:editId="789CA3C7">
                <wp:simplePos x="0" y="0"/>
                <wp:positionH relativeFrom="column">
                  <wp:posOffset>-533400</wp:posOffset>
                </wp:positionH>
                <wp:positionV relativeFrom="paragraph">
                  <wp:posOffset>-902970</wp:posOffset>
                </wp:positionV>
                <wp:extent cx="49530" cy="10572750"/>
                <wp:effectExtent l="57150" t="19050" r="6477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1057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713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-71.1pt" to="-38.1pt,7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29FA402" w14:textId="004A878F" w:rsidR="002C682C" w:rsidRDefault="00790901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Medicine and Pharmacy - IT19160030</w:t>
      </w:r>
    </w:p>
    <w:p w14:paraId="3163BDA4" w14:textId="7682E95D" w:rsidR="002C682C" w:rsidRDefault="00790901">
      <w:r>
        <w:t>Patients</w:t>
      </w:r>
    </w:p>
    <w:tbl>
      <w:tblPr>
        <w:tblStyle w:val="a9"/>
        <w:tblW w:w="90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90"/>
        <w:gridCol w:w="990"/>
        <w:gridCol w:w="885"/>
        <w:gridCol w:w="1290"/>
        <w:gridCol w:w="945"/>
        <w:gridCol w:w="1260"/>
      </w:tblGrid>
      <w:tr w:rsidR="002C682C" w14:paraId="780874B6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F90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0B3C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0B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7448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C048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40A2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3C5A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16B1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Blood_group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87E0" w14:textId="77777777" w:rsidR="002C682C" w:rsidRDefault="00790901">
            <w:pPr>
              <w:widowControl w:val="0"/>
              <w:spacing w:line="240" w:lineRule="auto"/>
            </w:pPr>
            <w:r>
              <w:t>Password</w:t>
            </w:r>
          </w:p>
        </w:tc>
      </w:tr>
      <w:tr w:rsidR="002C682C" w14:paraId="08D820D2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703C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B364" w14:textId="77777777" w:rsidR="002C682C" w:rsidRDefault="00790901">
            <w:pPr>
              <w:widowControl w:val="0"/>
              <w:spacing w:line="240" w:lineRule="auto"/>
            </w:pPr>
            <w:r>
              <w:t>Amal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FE70" w14:textId="77777777" w:rsidR="002C682C" w:rsidRDefault="00790901">
            <w:pPr>
              <w:widowControl w:val="0"/>
              <w:spacing w:line="240" w:lineRule="auto"/>
            </w:pPr>
            <w:r>
              <w:t>Silva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2F2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79F6" w14:textId="77777777" w:rsidR="002C682C" w:rsidRDefault="00790901">
            <w:pPr>
              <w:widowControl w:val="0"/>
              <w:spacing w:line="240" w:lineRule="auto"/>
            </w:pPr>
            <w:r>
              <w:t>Colombo 03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A95B" w14:textId="77777777" w:rsidR="002C682C" w:rsidRDefault="00790901">
            <w:pPr>
              <w:widowControl w:val="0"/>
              <w:spacing w:line="240" w:lineRule="auto"/>
            </w:pPr>
            <w:r>
              <w:t>24/02/1991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3D6" w14:textId="77777777" w:rsidR="002C682C" w:rsidRDefault="00790901">
            <w:pPr>
              <w:widowControl w:val="0"/>
              <w:spacing w:line="240" w:lineRule="auto"/>
            </w:pPr>
            <w:r>
              <w:t>amalsilva@gmail.com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2BA5" w14:textId="77777777" w:rsidR="002C682C" w:rsidRDefault="00790901">
            <w:pPr>
              <w:widowControl w:val="0"/>
              <w:spacing w:line="240" w:lineRule="auto"/>
            </w:pPr>
            <w:r>
              <w:t>O+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1901" w14:textId="77777777" w:rsidR="002C682C" w:rsidRDefault="00790901">
            <w:pPr>
              <w:widowControl w:val="0"/>
              <w:spacing w:line="240" w:lineRule="auto"/>
            </w:pPr>
            <w:r>
              <w:t>amalP01</w:t>
            </w:r>
          </w:p>
        </w:tc>
      </w:tr>
    </w:tbl>
    <w:p w14:paraId="666FC984" w14:textId="341C7DF5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992B3C1" w14:textId="38FC14DD" w:rsidR="002C682C" w:rsidRDefault="00790901">
      <w:proofErr w:type="spellStart"/>
      <w:r>
        <w:t>Patient_phone</w:t>
      </w:r>
      <w:proofErr w:type="spellEnd"/>
    </w:p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303C48A5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D50C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F058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Phone_number</w:t>
            </w:r>
            <w:proofErr w:type="spellEnd"/>
          </w:p>
        </w:tc>
      </w:tr>
      <w:tr w:rsidR="002C682C" w14:paraId="296D86AF" w14:textId="77777777">
        <w:tc>
          <w:tcPr>
            <w:tcW w:w="4514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B258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89A0" w14:textId="77777777" w:rsidR="002C682C" w:rsidRDefault="00790901">
            <w:pPr>
              <w:widowControl w:val="0"/>
              <w:spacing w:line="240" w:lineRule="auto"/>
            </w:pPr>
            <w:r>
              <w:t>714520325</w:t>
            </w:r>
          </w:p>
        </w:tc>
      </w:tr>
    </w:tbl>
    <w:p w14:paraId="69D4ACF5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EFC147D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7AABEF3" w14:textId="53F40C52" w:rsidR="002C682C" w:rsidRDefault="00790901">
      <w:r>
        <w:t>Medicine</w:t>
      </w:r>
    </w:p>
    <w:tbl>
      <w:tblPr>
        <w:tblStyle w:val="ab"/>
        <w:tblW w:w="90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890"/>
        <w:gridCol w:w="2025"/>
        <w:gridCol w:w="1755"/>
        <w:gridCol w:w="1695"/>
      </w:tblGrid>
      <w:tr w:rsidR="002C682C" w14:paraId="1F6B69B0" w14:textId="77777777">
        <w:tc>
          <w:tcPr>
            <w:tcW w:w="172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4B5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Medicine_ID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308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Medicine_name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82D4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Manufacture_date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E12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Expire_date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2CE0" w14:textId="77777777" w:rsidR="002C682C" w:rsidRDefault="00790901">
            <w:pPr>
              <w:widowControl w:val="0"/>
              <w:spacing w:line="240" w:lineRule="auto"/>
            </w:pPr>
            <w:r>
              <w:t>Amount</w:t>
            </w:r>
          </w:p>
        </w:tc>
      </w:tr>
      <w:tr w:rsidR="002C682C" w14:paraId="590AF1DD" w14:textId="77777777">
        <w:tc>
          <w:tcPr>
            <w:tcW w:w="172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5662" w14:textId="77777777" w:rsidR="002C682C" w:rsidRDefault="00790901">
            <w:pPr>
              <w:widowControl w:val="0"/>
              <w:spacing w:line="240" w:lineRule="auto"/>
            </w:pPr>
            <w:r>
              <w:t>M001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D874" w14:textId="77777777" w:rsidR="002C682C" w:rsidRDefault="00790901">
            <w:pPr>
              <w:widowControl w:val="0"/>
              <w:spacing w:line="240" w:lineRule="auto"/>
            </w:pPr>
            <w:r>
              <w:t>Paracetamol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E83" w14:textId="77777777" w:rsidR="002C682C" w:rsidRDefault="00790901">
            <w:pPr>
              <w:widowControl w:val="0"/>
              <w:spacing w:line="240" w:lineRule="auto"/>
            </w:pPr>
            <w:r>
              <w:t>02/10/2021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3686" w14:textId="77777777" w:rsidR="002C682C" w:rsidRDefault="00790901">
            <w:pPr>
              <w:widowControl w:val="0"/>
              <w:spacing w:line="240" w:lineRule="auto"/>
            </w:pPr>
            <w:r>
              <w:t>14/02/2025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5AC5" w14:textId="77777777" w:rsidR="002C682C" w:rsidRDefault="00790901">
            <w:pPr>
              <w:widowControl w:val="0"/>
              <w:spacing w:line="240" w:lineRule="auto"/>
            </w:pPr>
            <w:r>
              <w:t>1350</w:t>
            </w:r>
          </w:p>
        </w:tc>
      </w:tr>
    </w:tbl>
    <w:p w14:paraId="13ED81E8" w14:textId="746E0120" w:rsidR="002C682C" w:rsidRDefault="002C682C"/>
    <w:p w14:paraId="199D53DC" w14:textId="77777777" w:rsidR="002C682C" w:rsidRDefault="002C682C"/>
    <w:p w14:paraId="43A6E9B3" w14:textId="77777777" w:rsidR="002C682C" w:rsidRDefault="00790901">
      <w:r>
        <w:t>Pharmacy</w:t>
      </w:r>
    </w:p>
    <w:tbl>
      <w:tblPr>
        <w:tblStyle w:val="ac"/>
        <w:tblW w:w="91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35"/>
        <w:gridCol w:w="2040"/>
        <w:gridCol w:w="1890"/>
        <w:gridCol w:w="1800"/>
      </w:tblGrid>
      <w:tr w:rsidR="002C682C" w14:paraId="6F43E43D" w14:textId="77777777">
        <w:tc>
          <w:tcPr>
            <w:tcW w:w="15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5C81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Pharmacy_ID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0F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Pharmacy_name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76A7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Contact_number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C1BB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ED56" w14:textId="77777777" w:rsidR="002C682C" w:rsidRDefault="00790901">
            <w:pPr>
              <w:widowControl w:val="0"/>
              <w:spacing w:line="240" w:lineRule="auto"/>
            </w:pPr>
            <w:r>
              <w:t>Location</w:t>
            </w:r>
          </w:p>
        </w:tc>
      </w:tr>
      <w:tr w:rsidR="002C682C" w14:paraId="013FB4DD" w14:textId="77777777">
        <w:tc>
          <w:tcPr>
            <w:tcW w:w="15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FCDC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51C6" w14:textId="77777777" w:rsidR="002C682C" w:rsidRDefault="00790901">
            <w:pPr>
              <w:widowControl w:val="0"/>
              <w:spacing w:line="240" w:lineRule="auto"/>
            </w:pPr>
            <w:r>
              <w:t>Vijaya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E834" w14:textId="77777777" w:rsidR="002C682C" w:rsidRDefault="00790901">
            <w:pPr>
              <w:widowControl w:val="0"/>
              <w:spacing w:line="240" w:lineRule="auto"/>
            </w:pPr>
            <w:r>
              <w:t>762531416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379" w14:textId="77777777" w:rsidR="002C682C" w:rsidRDefault="00790901">
            <w:pPr>
              <w:widowControl w:val="0"/>
              <w:spacing w:line="240" w:lineRule="auto"/>
            </w:pPr>
            <w:r>
              <w:t>vijayaph@gmail.com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47F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Kadawatha</w:t>
            </w:r>
            <w:proofErr w:type="spellEnd"/>
          </w:p>
        </w:tc>
      </w:tr>
    </w:tbl>
    <w:p w14:paraId="040A2595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450677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B9D6D1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16F02C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ACA35E0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A81CB4F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061762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5FDC76E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3D8689A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5031CB2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14AECD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526C8F8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9CB1A5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FBD5AF5" w14:textId="39B94185" w:rsidR="002C682C" w:rsidRDefault="00A82617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E39F3" wp14:editId="56207DF1">
                <wp:simplePos x="0" y="0"/>
                <wp:positionH relativeFrom="column">
                  <wp:posOffset>-560070</wp:posOffset>
                </wp:positionH>
                <wp:positionV relativeFrom="paragraph">
                  <wp:posOffset>-5071110</wp:posOffset>
                </wp:positionV>
                <wp:extent cx="80010" cy="8431530"/>
                <wp:effectExtent l="57150" t="19050" r="72390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8431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BD14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pt,-399.3pt" to="-37.8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E57586C" w14:textId="02B69EF0" w:rsidR="002C682C" w:rsidRDefault="00790901">
      <w:pPr>
        <w:tabs>
          <w:tab w:val="left" w:pos="3050"/>
        </w:tabs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Payroll management system - IT19013374</w:t>
      </w:r>
    </w:p>
    <w:p w14:paraId="07E804F9" w14:textId="4B84CB0D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B1380D9" w14:textId="3E835AD4" w:rsidR="002C682C" w:rsidRDefault="00B27CBD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0FFA8" wp14:editId="4C204D9D">
                <wp:simplePos x="0" y="0"/>
                <wp:positionH relativeFrom="column">
                  <wp:posOffset>-259080</wp:posOffset>
                </wp:positionH>
                <wp:positionV relativeFrom="paragraph">
                  <wp:posOffset>375920</wp:posOffset>
                </wp:positionV>
                <wp:extent cx="274320" cy="22860"/>
                <wp:effectExtent l="38100" t="38100" r="68580" b="914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DC5B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29.6pt" to="1.2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CEFC8" wp14:editId="67633CAB">
                <wp:simplePos x="0" y="0"/>
                <wp:positionH relativeFrom="column">
                  <wp:posOffset>-312420</wp:posOffset>
                </wp:positionH>
                <wp:positionV relativeFrom="paragraph">
                  <wp:posOffset>337820</wp:posOffset>
                </wp:positionV>
                <wp:extent cx="22860" cy="2339340"/>
                <wp:effectExtent l="57150" t="38100" r="7239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339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F09D" id="Straight Connector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6.6pt" to="-22.8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90901">
        <w:rPr>
          <w:rFonts w:ascii="Calibri" w:eastAsia="Calibri" w:hAnsi="Calibri" w:cs="Calibri"/>
          <w:sz w:val="26"/>
          <w:szCs w:val="26"/>
        </w:rPr>
        <w:t>Salary</w:t>
      </w:r>
    </w:p>
    <w:tbl>
      <w:tblPr>
        <w:tblStyle w:val="ad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155"/>
        <w:gridCol w:w="690"/>
        <w:gridCol w:w="750"/>
        <w:gridCol w:w="825"/>
        <w:gridCol w:w="1080"/>
        <w:gridCol w:w="1110"/>
        <w:gridCol w:w="855"/>
        <w:gridCol w:w="1140"/>
        <w:gridCol w:w="1110"/>
      </w:tblGrid>
      <w:tr w:rsidR="002C682C" w14:paraId="20BB4F20" w14:textId="77777777">
        <w:tc>
          <w:tcPr>
            <w:tcW w:w="91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EE1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Sal_ID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397" w14:textId="77777777" w:rsidR="002C682C" w:rsidRDefault="00790901">
            <w:pPr>
              <w:widowControl w:val="0"/>
              <w:spacing w:line="240" w:lineRule="auto"/>
            </w:pPr>
            <w:r>
              <w:t>Month/year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734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Hours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E89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OT Hour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B5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Rate per hour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185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salary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69C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EPF 8%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6BD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Net _salary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85D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Epf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_Employee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9E6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EFF 3%</w:t>
            </w:r>
          </w:p>
        </w:tc>
      </w:tr>
      <w:tr w:rsidR="002C682C" w14:paraId="46CC49AC" w14:textId="77777777">
        <w:tc>
          <w:tcPr>
            <w:tcW w:w="91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4E93" w14:textId="77777777" w:rsidR="002C682C" w:rsidRDefault="002C682C">
            <w:pPr>
              <w:widowControl w:val="0"/>
              <w:spacing w:line="240" w:lineRule="auto"/>
            </w:pPr>
          </w:p>
          <w:p w14:paraId="7AEE2FF8" w14:textId="77777777" w:rsidR="002C682C" w:rsidRDefault="00790901">
            <w:pPr>
              <w:widowControl w:val="0"/>
              <w:spacing w:line="240" w:lineRule="auto"/>
            </w:pPr>
            <w:r>
              <w:t>P001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43BE" w14:textId="77777777" w:rsidR="002C682C" w:rsidRDefault="00790901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01/2022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933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3C0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100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296A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500/600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7A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154000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D5B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12320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4E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141680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600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14168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BAA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4250.4</w:t>
            </w:r>
          </w:p>
        </w:tc>
      </w:tr>
      <w:tr w:rsidR="002C682C" w14:paraId="304705C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1D6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092</w:t>
            </w:r>
          </w:p>
          <w:p w14:paraId="11FB0089" w14:textId="77777777" w:rsidR="002C682C" w:rsidRDefault="002C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49A1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02/2022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98BA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FF5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C2C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500/650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8CF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138250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405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11040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1F0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127210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2BC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12721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883A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3816.3</w:t>
            </w:r>
          </w:p>
        </w:tc>
      </w:tr>
    </w:tbl>
    <w:p w14:paraId="2FB605BA" w14:textId="651E9799" w:rsidR="002C682C" w:rsidRDefault="00B27CBD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95449" wp14:editId="6E47AB50">
                <wp:simplePos x="0" y="0"/>
                <wp:positionH relativeFrom="column">
                  <wp:posOffset>-441960</wp:posOffset>
                </wp:positionH>
                <wp:positionV relativeFrom="paragraph">
                  <wp:posOffset>226060</wp:posOffset>
                </wp:positionV>
                <wp:extent cx="2674620" cy="15240"/>
                <wp:effectExtent l="38100" t="38100" r="68580" b="800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2E60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7.8pt" to="175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90901">
        <w:t>Foreign key (</w:t>
      </w:r>
      <w:proofErr w:type="spellStart"/>
      <w:r w:rsidR="00790901">
        <w:t>Doctor_</w:t>
      </w:r>
      <w:proofErr w:type="gramStart"/>
      <w:r w:rsidR="00790901">
        <w:t>ID</w:t>
      </w:r>
      <w:proofErr w:type="spellEnd"/>
      <w:r w:rsidR="00790901">
        <w:t>)references</w:t>
      </w:r>
      <w:proofErr w:type="gramEnd"/>
      <w:r w:rsidR="00790901">
        <w:t xml:space="preserve"> Doctors(</w:t>
      </w:r>
      <w:proofErr w:type="spellStart"/>
      <w:r w:rsidR="00790901">
        <w:t>Doctor_ID</w:t>
      </w:r>
      <w:proofErr w:type="spellEnd"/>
      <w:r w:rsidR="00790901">
        <w:t>)</w:t>
      </w:r>
    </w:p>
    <w:p w14:paraId="75068742" w14:textId="7B1CACBB" w:rsidR="002C682C" w:rsidRDefault="00B27CBD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FE717" wp14:editId="384FAFF7">
                <wp:simplePos x="0" y="0"/>
                <wp:positionH relativeFrom="column">
                  <wp:posOffset>-278130</wp:posOffset>
                </wp:positionH>
                <wp:positionV relativeFrom="paragraph">
                  <wp:posOffset>132715</wp:posOffset>
                </wp:positionV>
                <wp:extent cx="72390" cy="2865120"/>
                <wp:effectExtent l="57150" t="38100" r="60960" b="876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286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1093C" id="Straight Connector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pt,10.45pt" to="-16.2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FFEDD" wp14:editId="620416E7">
                <wp:simplePos x="0" y="0"/>
                <wp:positionH relativeFrom="column">
                  <wp:posOffset>1375410</wp:posOffset>
                </wp:positionH>
                <wp:positionV relativeFrom="paragraph">
                  <wp:posOffset>155575</wp:posOffset>
                </wp:positionV>
                <wp:extent cx="0" cy="339090"/>
                <wp:effectExtent l="57150" t="19050" r="7620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FDB1" id="Straight Connector 3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3pt,12.25pt" to="108.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352C3" wp14:editId="11ABC96D">
                <wp:simplePos x="0" y="0"/>
                <wp:positionH relativeFrom="column">
                  <wp:posOffset>-220980</wp:posOffset>
                </wp:positionH>
                <wp:positionV relativeFrom="paragraph">
                  <wp:posOffset>132715</wp:posOffset>
                </wp:positionV>
                <wp:extent cx="1584960" cy="15240"/>
                <wp:effectExtent l="38100" t="38100" r="7239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0DACB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0.45pt" to="107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BBFFE" wp14:editId="6CCBEBC1">
                <wp:simplePos x="0" y="0"/>
                <wp:positionH relativeFrom="column">
                  <wp:posOffset>-312420</wp:posOffset>
                </wp:positionH>
                <wp:positionV relativeFrom="paragraph">
                  <wp:posOffset>208915</wp:posOffset>
                </wp:positionV>
                <wp:extent cx="3459480" cy="26670"/>
                <wp:effectExtent l="57150" t="38100" r="64770" b="876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948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BAB4" id="Straight Connector 2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6.45pt" to="247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F8040" wp14:editId="0D60DD42">
                <wp:simplePos x="0" y="0"/>
                <wp:positionH relativeFrom="column">
                  <wp:posOffset>3139440</wp:posOffset>
                </wp:positionH>
                <wp:positionV relativeFrom="paragraph">
                  <wp:posOffset>208915</wp:posOffset>
                </wp:positionV>
                <wp:extent cx="3810" cy="251460"/>
                <wp:effectExtent l="57150" t="38100" r="72390" b="723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45C92" id="Straight Connector 2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6.45pt" to="247.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C5C7E" wp14:editId="28ABD9D4">
                <wp:simplePos x="0" y="0"/>
                <wp:positionH relativeFrom="column">
                  <wp:posOffset>2232660</wp:posOffset>
                </wp:positionH>
                <wp:positionV relativeFrom="paragraph">
                  <wp:posOffset>48895</wp:posOffset>
                </wp:positionV>
                <wp:extent cx="11430" cy="407670"/>
                <wp:effectExtent l="57150" t="19050" r="64770" b="876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21B6" id="Straight Connector 2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8pt,3.85pt" to="176.7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67FF540" w14:textId="275BE740" w:rsidR="002C682C" w:rsidRDefault="00790901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Payrall</w:t>
      </w:r>
      <w:proofErr w:type="spellEnd"/>
    </w:p>
    <w:tbl>
      <w:tblPr>
        <w:tblStyle w:val="ae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2"/>
        <w:gridCol w:w="1462"/>
        <w:gridCol w:w="1463"/>
        <w:gridCol w:w="1463"/>
        <w:gridCol w:w="1463"/>
        <w:gridCol w:w="1712"/>
      </w:tblGrid>
      <w:tr w:rsidR="002C682C" w14:paraId="6233B4F3" w14:textId="77777777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EE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Payroll_ID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CF2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t>Ateendance_ID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37E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t>Doctor_ID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3A2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Salary_ID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60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904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Toy_Amount</w:t>
            </w:r>
            <w:proofErr w:type="spellEnd"/>
          </w:p>
        </w:tc>
      </w:tr>
      <w:tr w:rsidR="002C682C" w14:paraId="21FA871F" w14:textId="77777777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B5FA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001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0A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t>A112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384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E01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C99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poo1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AE5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01/2022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4AA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154000</w:t>
            </w:r>
          </w:p>
        </w:tc>
      </w:tr>
    </w:tbl>
    <w:p w14:paraId="231E738D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243A00B" w14:textId="77777777" w:rsidR="002C682C" w:rsidRDefault="00790901">
      <w:pPr>
        <w:rPr>
          <w:rFonts w:ascii="Calibri" w:eastAsia="Calibri" w:hAnsi="Calibri" w:cs="Calibri"/>
          <w:sz w:val="26"/>
          <w:szCs w:val="26"/>
        </w:rPr>
      </w:pPr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575FAC32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C5DF114" w14:textId="77777777" w:rsidR="002C682C" w:rsidRDefault="00790901">
      <w:r>
        <w:t>Foreign key (</w:t>
      </w:r>
      <w:proofErr w:type="spellStart"/>
      <w:r>
        <w:t>Sal_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Sal_ID</w:t>
      </w:r>
      <w:proofErr w:type="spellEnd"/>
      <w:r>
        <w:t>)</w:t>
      </w:r>
    </w:p>
    <w:p w14:paraId="0AF649DC" w14:textId="77777777" w:rsidR="002C682C" w:rsidRDefault="002C682C"/>
    <w:p w14:paraId="257C3C3D" w14:textId="77777777" w:rsidR="002C682C" w:rsidRDefault="00790901">
      <w:r>
        <w:t>Foreign key (</w:t>
      </w:r>
      <w:proofErr w:type="spellStart"/>
      <w:r>
        <w:t>Ateendance_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Ateendance_ID</w:t>
      </w:r>
      <w:proofErr w:type="spellEnd"/>
      <w:r>
        <w:t>)</w:t>
      </w:r>
    </w:p>
    <w:p w14:paraId="2A1FB64B" w14:textId="77777777" w:rsidR="002C682C" w:rsidRDefault="002C682C"/>
    <w:p w14:paraId="1935C846" w14:textId="73EA444C" w:rsidR="002C682C" w:rsidRDefault="00790901">
      <w:pPr>
        <w:widowControl w:val="0"/>
        <w:spacing w:line="240" w:lineRule="auto"/>
      </w:pPr>
      <w:proofErr w:type="spellStart"/>
      <w:r>
        <w:t>Ateendance</w:t>
      </w:r>
      <w:proofErr w:type="spellEnd"/>
      <w:r w:rsidR="00B27C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1E5FD" wp14:editId="1A433404">
                <wp:simplePos x="0" y="0"/>
                <wp:positionH relativeFrom="column">
                  <wp:posOffset>-293370</wp:posOffset>
                </wp:positionH>
                <wp:positionV relativeFrom="paragraph">
                  <wp:posOffset>304165</wp:posOffset>
                </wp:positionV>
                <wp:extent cx="293370" cy="0"/>
                <wp:effectExtent l="38100" t="38100" r="6858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555BB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23.95pt" to="0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1"/>
        <w:gridCol w:w="1230"/>
        <w:gridCol w:w="1507"/>
        <w:gridCol w:w="1507"/>
        <w:gridCol w:w="1507"/>
        <w:gridCol w:w="1507"/>
      </w:tblGrid>
      <w:tr w:rsidR="002C682C" w14:paraId="7AAABFD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F6A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Ateendance_ID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3A9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EMP_ID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59A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18A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B99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S_time</w:t>
            </w:r>
            <w:proofErr w:type="spellEnd"/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E5A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E_time</w:t>
            </w:r>
            <w:proofErr w:type="spellEnd"/>
          </w:p>
        </w:tc>
      </w:tr>
      <w:tr w:rsidR="002C682C" w14:paraId="722237B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46F1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A112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91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EFE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Dr.sujith</w:t>
            </w:r>
            <w:proofErr w:type="spellEnd"/>
            <w:proofErr w:type="gramEnd"/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A1B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05/02/2022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E9E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8.30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500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17.30</w:t>
            </w:r>
          </w:p>
        </w:tc>
      </w:tr>
    </w:tbl>
    <w:p w14:paraId="25BF4869" w14:textId="77777777" w:rsidR="002C682C" w:rsidRDefault="002C682C"/>
    <w:p w14:paraId="3649A628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2782758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68A3A8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FF3310B" w14:textId="77777777" w:rsidR="002C682C" w:rsidRDefault="002C682C">
      <w:pPr>
        <w:pStyle w:val="Heading2"/>
        <w:rPr>
          <w:b/>
          <w:sz w:val="36"/>
          <w:szCs w:val="36"/>
        </w:rPr>
      </w:pPr>
      <w:bookmarkStart w:id="1" w:name="_ha7x4o5ibcc0" w:colFirst="0" w:colLast="0"/>
      <w:bookmarkEnd w:id="1"/>
    </w:p>
    <w:p w14:paraId="3FAD4618" w14:textId="77777777" w:rsidR="002C682C" w:rsidRDefault="00790901">
      <w:pPr>
        <w:pStyle w:val="Heading2"/>
        <w:rPr>
          <w:b/>
          <w:sz w:val="36"/>
          <w:szCs w:val="36"/>
        </w:rPr>
      </w:pPr>
      <w:bookmarkStart w:id="2" w:name="_gddljxf91uog" w:colFirst="0" w:colLast="0"/>
      <w:bookmarkEnd w:id="2"/>
      <w:r>
        <w:rPr>
          <w:b/>
          <w:sz w:val="36"/>
          <w:szCs w:val="36"/>
        </w:rPr>
        <w:t xml:space="preserve">Laboratory Management </w:t>
      </w:r>
      <w:proofErr w:type="gramStart"/>
      <w:r>
        <w:rPr>
          <w:b/>
          <w:sz w:val="36"/>
          <w:szCs w:val="36"/>
        </w:rPr>
        <w:t>System  -</w:t>
      </w:r>
      <w:proofErr w:type="gramEnd"/>
      <w:r>
        <w:rPr>
          <w:b/>
          <w:sz w:val="36"/>
          <w:szCs w:val="36"/>
        </w:rPr>
        <w:t xml:space="preserve"> IT20125370</w:t>
      </w:r>
    </w:p>
    <w:p w14:paraId="7566CB0D" w14:textId="77777777" w:rsidR="002C682C" w:rsidRDefault="002C682C"/>
    <w:p w14:paraId="0388A4BE" w14:textId="77777777" w:rsidR="002C682C" w:rsidRDefault="00790901">
      <w:r>
        <w:t>Admitted Patient</w:t>
      </w:r>
    </w:p>
    <w:tbl>
      <w:tblPr>
        <w:tblStyle w:val="af0"/>
        <w:tblW w:w="940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50"/>
        <w:gridCol w:w="1020"/>
        <w:gridCol w:w="900"/>
        <w:gridCol w:w="1170"/>
        <w:gridCol w:w="930"/>
        <w:gridCol w:w="1770"/>
        <w:gridCol w:w="1065"/>
      </w:tblGrid>
      <w:tr w:rsidR="002C682C" w14:paraId="5EB13F86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B99B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4C13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patient_name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236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agrahara_claim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2B72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9140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201E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C68A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52FC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bed_No</w:t>
            </w:r>
            <w:proofErr w:type="spellEnd"/>
          </w:p>
        </w:tc>
      </w:tr>
      <w:tr w:rsidR="002C682C" w14:paraId="48754B94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D770" w14:textId="77777777" w:rsidR="002C682C" w:rsidRDefault="00790901">
            <w:pPr>
              <w:widowControl w:val="0"/>
              <w:spacing w:line="240" w:lineRule="auto"/>
            </w:pPr>
            <w:r>
              <w:t>PA001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C2C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Wickramasinga.M.</w:t>
            </w:r>
            <w:proofErr w:type="gramStart"/>
            <w:r>
              <w:t>K.W</w:t>
            </w:r>
            <w:proofErr w:type="spellEnd"/>
            <w:proofErr w:type="gram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ECA9" w14:textId="77777777" w:rsidR="002C682C" w:rsidRDefault="007909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FB37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556E" w14:textId="77777777" w:rsidR="002C682C" w:rsidRDefault="00790901">
            <w:pPr>
              <w:widowControl w:val="0"/>
              <w:spacing w:line="240" w:lineRule="auto"/>
            </w:pPr>
            <w:r>
              <w:t>Colombo 03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3EE4" w14:textId="77777777" w:rsidR="002C682C" w:rsidRDefault="00790901">
            <w:pPr>
              <w:widowControl w:val="0"/>
              <w:spacing w:line="240" w:lineRule="auto"/>
            </w:pPr>
            <w:r>
              <w:t>21/04/1989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9A2D" w14:textId="77777777" w:rsidR="002C682C" w:rsidRDefault="00790901">
            <w:pPr>
              <w:widowControl w:val="0"/>
              <w:spacing w:line="240" w:lineRule="auto"/>
            </w:pPr>
            <w:r>
              <w:t>lahirumkw@gmail.com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9906" w14:textId="77777777" w:rsidR="002C682C" w:rsidRDefault="00790901">
            <w:pPr>
              <w:widowControl w:val="0"/>
              <w:spacing w:line="240" w:lineRule="auto"/>
            </w:pPr>
            <w:r>
              <w:t>W4B4</w:t>
            </w:r>
          </w:p>
        </w:tc>
      </w:tr>
    </w:tbl>
    <w:p w14:paraId="56E142C8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ACBE094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A735327" w14:textId="77777777" w:rsidR="002C682C" w:rsidRDefault="00790901">
      <w:r>
        <w:t>Clinic Patient</w:t>
      </w:r>
    </w:p>
    <w:tbl>
      <w:tblPr>
        <w:tblStyle w:val="af1"/>
        <w:tblW w:w="943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710"/>
        <w:gridCol w:w="855"/>
        <w:gridCol w:w="945"/>
        <w:gridCol w:w="1140"/>
        <w:gridCol w:w="1140"/>
        <w:gridCol w:w="1485"/>
        <w:gridCol w:w="1260"/>
      </w:tblGrid>
      <w:tr w:rsidR="002C682C" w14:paraId="0B7FE593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BA4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686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patient_name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D24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agrahara_claim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9581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5A0B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2C38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1A1D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A61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appoinment_ID</w:t>
            </w:r>
            <w:proofErr w:type="spellEnd"/>
          </w:p>
        </w:tc>
      </w:tr>
      <w:tr w:rsidR="002C682C" w14:paraId="77C8BB4F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FFBC" w14:textId="77777777" w:rsidR="002C682C" w:rsidRDefault="00790901">
            <w:pPr>
              <w:widowControl w:val="0"/>
              <w:spacing w:line="240" w:lineRule="auto"/>
            </w:pPr>
            <w:r>
              <w:t>PC001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A623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Kumarathunga.K.</w:t>
            </w:r>
            <w:proofErr w:type="gramStart"/>
            <w:r>
              <w:t>W.R</w:t>
            </w:r>
            <w:proofErr w:type="spellEnd"/>
            <w:proofErr w:type="gram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7A90" w14:textId="77777777" w:rsidR="002C682C" w:rsidRDefault="0079090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A4E0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18EA" w14:textId="77777777" w:rsidR="002C682C" w:rsidRDefault="00790901">
            <w:pPr>
              <w:widowControl w:val="0"/>
              <w:spacing w:line="240" w:lineRule="auto"/>
            </w:pPr>
            <w:r>
              <w:t>Colombo 03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A671" w14:textId="77777777" w:rsidR="002C682C" w:rsidRDefault="00790901">
            <w:pPr>
              <w:widowControl w:val="0"/>
              <w:spacing w:line="240" w:lineRule="auto"/>
            </w:pPr>
            <w:r>
              <w:t>18/06/1985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2A4C" w14:textId="77777777" w:rsidR="002C682C" w:rsidRDefault="00790901">
            <w:pPr>
              <w:widowControl w:val="0"/>
              <w:spacing w:line="240" w:lineRule="auto"/>
            </w:pPr>
            <w:r>
              <w:t>mithrakwr@gmail.com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7928" w14:textId="77777777" w:rsidR="002C682C" w:rsidRDefault="00790901">
            <w:pPr>
              <w:widowControl w:val="0"/>
              <w:spacing w:line="240" w:lineRule="auto"/>
            </w:pPr>
            <w:r>
              <w:t>D043</w:t>
            </w:r>
          </w:p>
        </w:tc>
      </w:tr>
    </w:tbl>
    <w:p w14:paraId="6AC6C659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6B43FE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C03D589" w14:textId="77777777" w:rsidR="002C682C" w:rsidRDefault="00790901">
      <w:r>
        <w:t>Medical Test</w:t>
      </w:r>
    </w:p>
    <w:tbl>
      <w:tblPr>
        <w:tblStyle w:val="af2"/>
        <w:tblW w:w="80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35"/>
        <w:gridCol w:w="1380"/>
        <w:gridCol w:w="1500"/>
        <w:gridCol w:w="1305"/>
        <w:gridCol w:w="1590"/>
      </w:tblGrid>
      <w:tr w:rsidR="002C682C" w14:paraId="6E6E7C1D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BC17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979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patirent_ID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8E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test_Type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A702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glucose_coefficient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C2F4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cholestrol_level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F29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pressure_level</w:t>
            </w:r>
            <w:proofErr w:type="spellEnd"/>
          </w:p>
        </w:tc>
      </w:tr>
      <w:tr w:rsidR="002C682C" w14:paraId="16E23283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63C4" w14:textId="77777777" w:rsidR="002C682C" w:rsidRDefault="00790901">
            <w:pPr>
              <w:widowControl w:val="0"/>
              <w:spacing w:line="240" w:lineRule="auto"/>
            </w:pPr>
            <w:r>
              <w:t>CB056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1A2A" w14:textId="77777777" w:rsidR="002C682C" w:rsidRDefault="00790901">
            <w:pPr>
              <w:widowControl w:val="0"/>
              <w:spacing w:line="240" w:lineRule="auto"/>
            </w:pPr>
            <w:r>
              <w:t>PC024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8D6E" w14:textId="77777777" w:rsidR="002C682C" w:rsidRDefault="00790901">
            <w:pPr>
              <w:widowControl w:val="0"/>
              <w:spacing w:line="240" w:lineRule="auto"/>
            </w:pPr>
            <w:r>
              <w:t xml:space="preserve">Full </w:t>
            </w:r>
            <w:proofErr w:type="spellStart"/>
            <w:r>
              <w:t>checkup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9C70" w14:textId="77777777" w:rsidR="002C682C" w:rsidRDefault="00790901">
            <w:pPr>
              <w:widowControl w:val="0"/>
              <w:spacing w:line="240" w:lineRule="auto"/>
            </w:pPr>
            <w:r>
              <w:t>8.29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489C" w14:textId="77777777" w:rsidR="002C682C" w:rsidRDefault="00790901">
            <w:pPr>
              <w:widowControl w:val="0"/>
              <w:spacing w:line="240" w:lineRule="auto"/>
            </w:pPr>
            <w:r>
              <w:t>256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4CEE" w14:textId="77777777" w:rsidR="002C682C" w:rsidRDefault="00790901">
            <w:pPr>
              <w:widowControl w:val="0"/>
              <w:spacing w:line="240" w:lineRule="auto"/>
            </w:pPr>
            <w:r>
              <w:t>135</w:t>
            </w:r>
          </w:p>
        </w:tc>
      </w:tr>
    </w:tbl>
    <w:p w14:paraId="7EB87C3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68245C4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EBB2660" w14:textId="77777777" w:rsidR="002C682C" w:rsidRDefault="00790901">
      <w:r>
        <w:t>Lab Staff</w:t>
      </w:r>
    </w:p>
    <w:tbl>
      <w:tblPr>
        <w:tblStyle w:val="af3"/>
        <w:tblW w:w="9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725"/>
        <w:gridCol w:w="1455"/>
        <w:gridCol w:w="885"/>
        <w:gridCol w:w="1125"/>
        <w:gridCol w:w="1155"/>
        <w:gridCol w:w="1965"/>
      </w:tblGrid>
      <w:tr w:rsidR="002C682C" w14:paraId="06CB9890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1739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labs_ID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EA8E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labs_name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2560" w14:textId="77777777" w:rsidR="002C682C" w:rsidRDefault="0079090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9AE8" w14:textId="77777777" w:rsidR="002C682C" w:rsidRDefault="00790901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979D" w14:textId="77777777" w:rsidR="002C682C" w:rsidRDefault="00790901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3A00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F547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</w:tr>
      <w:tr w:rsidR="002C682C" w14:paraId="78BEAE5A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71C7" w14:textId="77777777" w:rsidR="002C682C" w:rsidRDefault="00790901">
            <w:pPr>
              <w:widowControl w:val="0"/>
              <w:spacing w:line="240" w:lineRule="auto"/>
            </w:pPr>
            <w:r>
              <w:t>LS030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23E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amarathunga.</w:t>
            </w:r>
            <w:proofErr w:type="gramStart"/>
            <w:r>
              <w:t>R.W</w:t>
            </w:r>
            <w:proofErr w:type="spellEnd"/>
            <w:proofErr w:type="gram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AAEB" w14:textId="77777777" w:rsidR="002C682C" w:rsidRDefault="00790901">
            <w:pPr>
              <w:widowControl w:val="0"/>
              <w:spacing w:line="240" w:lineRule="auto"/>
            </w:pPr>
            <w:r>
              <w:t>amarathungals30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F4A1" w14:textId="77777777" w:rsidR="002C682C" w:rsidRDefault="00790901">
            <w:pPr>
              <w:widowControl w:val="0"/>
              <w:spacing w:line="240" w:lineRule="auto"/>
            </w:pPr>
            <w:r>
              <w:t>*******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969D" w14:textId="77777777" w:rsidR="002C682C" w:rsidRDefault="0079090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BB82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4616" w14:textId="77777777" w:rsidR="002C682C" w:rsidRDefault="00790901">
            <w:pPr>
              <w:widowControl w:val="0"/>
              <w:spacing w:line="240" w:lineRule="auto"/>
            </w:pPr>
            <w:r>
              <w:t>amarathungarw@gmail.com</w:t>
            </w:r>
          </w:p>
        </w:tc>
      </w:tr>
    </w:tbl>
    <w:p w14:paraId="4633B658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8E72D5A" w14:textId="77777777" w:rsidR="002C682C" w:rsidRDefault="002C682C">
      <w:pPr>
        <w:widowControl w:val="0"/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67C3B84D" w14:textId="77777777" w:rsidR="002C682C" w:rsidRDefault="002C682C">
      <w:pPr>
        <w:widowControl w:val="0"/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5A823D4F" w14:textId="77777777" w:rsidR="002C682C" w:rsidRDefault="00790901">
      <w:r>
        <w:t>Medical Report</w:t>
      </w:r>
    </w:p>
    <w:tbl>
      <w:tblPr>
        <w:tblStyle w:val="af4"/>
        <w:tblW w:w="802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90"/>
        <w:gridCol w:w="885"/>
        <w:gridCol w:w="1125"/>
        <w:gridCol w:w="1425"/>
      </w:tblGrid>
      <w:tr w:rsidR="002C682C" w14:paraId="2C9B6CA4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E9A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report_ID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590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patientID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2AB8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test_type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A6E4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blood_group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4EB2" w14:textId="77777777" w:rsidR="002C682C" w:rsidRDefault="00790901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E2A6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802" w14:textId="77777777" w:rsidR="002C682C" w:rsidRDefault="0079090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B611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agrahara_claim</w:t>
            </w:r>
            <w:proofErr w:type="spellEnd"/>
          </w:p>
        </w:tc>
      </w:tr>
      <w:tr w:rsidR="002C682C" w14:paraId="325396B5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8779" w14:textId="77777777" w:rsidR="002C682C" w:rsidRDefault="00790901">
            <w:pPr>
              <w:widowControl w:val="0"/>
              <w:spacing w:line="240" w:lineRule="auto"/>
            </w:pPr>
            <w:r>
              <w:t>RBPC</w:t>
            </w:r>
            <w:r>
              <w:lastRenderedPageBreak/>
              <w:t>023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A20" w14:textId="77777777" w:rsidR="002C682C" w:rsidRDefault="00790901">
            <w:pPr>
              <w:widowControl w:val="0"/>
              <w:spacing w:line="240" w:lineRule="auto"/>
            </w:pPr>
            <w:r>
              <w:lastRenderedPageBreak/>
              <w:t>PC040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06B" w14:textId="77777777" w:rsidR="002C682C" w:rsidRDefault="00790901">
            <w:pPr>
              <w:widowControl w:val="0"/>
              <w:spacing w:line="240" w:lineRule="auto"/>
            </w:pPr>
            <w:r>
              <w:t xml:space="preserve">Covid </w:t>
            </w:r>
            <w:r>
              <w:lastRenderedPageBreak/>
              <w:t>test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36D6" w14:textId="77777777" w:rsidR="002C682C" w:rsidRDefault="00790901">
            <w:pPr>
              <w:widowControl w:val="0"/>
              <w:spacing w:line="240" w:lineRule="auto"/>
            </w:pPr>
            <w:r>
              <w:lastRenderedPageBreak/>
              <w:t>O+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91E6" w14:textId="77777777" w:rsidR="002C682C" w:rsidRDefault="0079090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FC99" w14:textId="77777777" w:rsidR="002C682C" w:rsidRDefault="00790901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3D78" w14:textId="77777777" w:rsidR="002C682C" w:rsidRDefault="00790901">
            <w:pPr>
              <w:widowControl w:val="0"/>
              <w:spacing w:line="240" w:lineRule="auto"/>
            </w:pPr>
            <w:r>
              <w:t>15/02/20</w:t>
            </w:r>
            <w:r>
              <w:lastRenderedPageBreak/>
              <w:t>22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EDCD" w14:textId="77777777" w:rsidR="002C682C" w:rsidRDefault="00790901">
            <w:pPr>
              <w:widowControl w:val="0"/>
              <w:spacing w:line="240" w:lineRule="auto"/>
            </w:pPr>
            <w:r>
              <w:lastRenderedPageBreak/>
              <w:t>no</w:t>
            </w:r>
          </w:p>
        </w:tc>
      </w:tr>
    </w:tbl>
    <w:p w14:paraId="4BC9714C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A0C5EC2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79BEC68" w14:textId="77777777" w:rsidR="002C682C" w:rsidRDefault="00790901">
      <w:pPr>
        <w:widowControl w:val="0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Administration and monitoring - IT20667832</w:t>
      </w:r>
    </w:p>
    <w:p w14:paraId="53C90089" w14:textId="77777777" w:rsidR="002C682C" w:rsidRDefault="002C682C">
      <w:pPr>
        <w:rPr>
          <w:rFonts w:ascii="Calibri" w:eastAsia="Calibri" w:hAnsi="Calibri" w:cs="Calibri"/>
          <w:sz w:val="2"/>
          <w:szCs w:val="2"/>
        </w:rPr>
      </w:pPr>
    </w:p>
    <w:p w14:paraId="61266ECB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A75589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2D4291E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03A275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203D401" w14:textId="77777777" w:rsidR="002C682C" w:rsidRDefault="0079090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message </w:t>
      </w:r>
    </w:p>
    <w:tbl>
      <w:tblPr>
        <w:tblStyle w:val="af5"/>
        <w:tblW w:w="8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00"/>
        <w:gridCol w:w="1455"/>
        <w:gridCol w:w="1500"/>
        <w:gridCol w:w="1320"/>
        <w:gridCol w:w="1560"/>
      </w:tblGrid>
      <w:tr w:rsidR="002C682C" w14:paraId="5BFD6A7A" w14:textId="77777777">
        <w:tc>
          <w:tcPr>
            <w:tcW w:w="135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E1F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6BA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D_name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35A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C3F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318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D_message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990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D_shift</w:t>
            </w:r>
            <w:proofErr w:type="spellEnd"/>
          </w:p>
        </w:tc>
      </w:tr>
      <w:tr w:rsidR="002C682C" w14:paraId="566A5045" w14:textId="77777777">
        <w:tc>
          <w:tcPr>
            <w:tcW w:w="135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B39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  <w:highlight w:val="black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D003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AFE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Dr.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Y.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D.Kariyawasm</w:t>
            </w:r>
            <w:proofErr w:type="spellEnd"/>
            <w:proofErr w:type="gram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EB8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2021/08/10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023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2021/08/11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010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I get leave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4B9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Night Shift</w:t>
            </w:r>
          </w:p>
        </w:tc>
      </w:tr>
    </w:tbl>
    <w:p w14:paraId="4796494C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B86C777" w14:textId="77777777" w:rsidR="002C682C" w:rsidRDefault="002C682C">
      <w:pPr>
        <w:ind w:left="720" w:firstLine="720"/>
        <w:rPr>
          <w:rFonts w:ascii="Calibri" w:eastAsia="Calibri" w:hAnsi="Calibri" w:cs="Calibri"/>
          <w:sz w:val="26"/>
          <w:szCs w:val="26"/>
        </w:rPr>
      </w:pPr>
    </w:p>
    <w:p w14:paraId="2C9F1EC9" w14:textId="77777777" w:rsidR="002C682C" w:rsidRDefault="0079090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Admin</w:t>
      </w:r>
    </w:p>
    <w:tbl>
      <w:tblPr>
        <w:tblStyle w:val="af6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170"/>
        <w:gridCol w:w="1275"/>
        <w:gridCol w:w="1275"/>
        <w:gridCol w:w="1275"/>
        <w:gridCol w:w="1275"/>
        <w:gridCol w:w="1275"/>
      </w:tblGrid>
      <w:tr w:rsidR="002C682C" w14:paraId="2C26BF9B" w14:textId="77777777">
        <w:tc>
          <w:tcPr>
            <w:tcW w:w="13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D6EA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Admin_ID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BD4E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1B33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D_name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4068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9732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298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D_messege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FB5C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D_shift</w:t>
            </w:r>
            <w:proofErr w:type="spellEnd"/>
          </w:p>
        </w:tc>
      </w:tr>
      <w:tr w:rsidR="002C682C" w14:paraId="77CD04F9" w14:textId="77777777">
        <w:tc>
          <w:tcPr>
            <w:tcW w:w="13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6636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Admin007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1BB5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  <w:highlight w:val="black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D003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AC6C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Dr.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Y.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D.Kariyawasm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7185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2021/08/10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BD54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2021/08/11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1A53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I get leave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E80C" w14:textId="77777777" w:rsidR="002C682C" w:rsidRDefault="00790901">
            <w:pPr>
              <w:widowControl w:val="0"/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Night Shift</w:t>
            </w:r>
          </w:p>
        </w:tc>
      </w:tr>
    </w:tbl>
    <w:p w14:paraId="0F44C4E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5C41F8D4" w14:textId="77777777" w:rsidR="002C682C" w:rsidRDefault="00790901">
      <w:pPr>
        <w:rPr>
          <w:rFonts w:ascii="Calibri" w:eastAsia="Calibri" w:hAnsi="Calibri" w:cs="Calibri"/>
          <w:sz w:val="26"/>
          <w:szCs w:val="26"/>
        </w:rPr>
      </w:pPr>
      <w:r>
        <w:t>Foreign key 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Doctors(</w:t>
      </w:r>
      <w:proofErr w:type="spellStart"/>
      <w:r>
        <w:t>Doctor_ID</w:t>
      </w:r>
      <w:proofErr w:type="spellEnd"/>
      <w:r>
        <w:t>)</w:t>
      </w:r>
    </w:p>
    <w:p w14:paraId="69F3B7FA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5E5DF4A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EB4022F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AC498EA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32B530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01CFD80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335D5B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353B80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3DC6A38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87C4F7C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401FF92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BB64E5D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BE94D2F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042C03D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BD5DEE4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56D4BEE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3AAC50F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FAA5A7B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55E2994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486DE73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3B4BD14B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6A8F97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B766406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07E843AD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479034F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180E821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295632B3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6AE3C867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3F8C0D48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AE6525A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0F246AC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198E179E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B2CC7DC" w14:textId="77777777" w:rsidR="002C682C" w:rsidRDefault="002C682C">
      <w:pPr>
        <w:rPr>
          <w:rFonts w:ascii="Calibri" w:eastAsia="Calibri" w:hAnsi="Calibri" w:cs="Calibri"/>
          <w:sz w:val="26"/>
          <w:szCs w:val="26"/>
        </w:rPr>
      </w:pPr>
    </w:p>
    <w:p w14:paraId="7FFC3D5A" w14:textId="77777777" w:rsidR="002C682C" w:rsidRDefault="00790901">
      <w:pPr>
        <w:pStyle w:val="Heading2"/>
        <w:rPr>
          <w:rFonts w:ascii="Calibri" w:eastAsia="Calibri" w:hAnsi="Calibri" w:cs="Calibri"/>
          <w:b/>
          <w:sz w:val="36"/>
          <w:szCs w:val="36"/>
        </w:rPr>
      </w:pPr>
      <w:bookmarkStart w:id="3" w:name="_b0zgp7ywp30c" w:colFirst="0" w:colLast="0"/>
      <w:bookmarkEnd w:id="3"/>
      <w:r>
        <w:rPr>
          <w:rFonts w:ascii="Calibri" w:eastAsia="Calibri" w:hAnsi="Calibri" w:cs="Calibri"/>
          <w:b/>
          <w:sz w:val="36"/>
          <w:szCs w:val="36"/>
        </w:rPr>
        <w:t xml:space="preserve">Vehicle Management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System  -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 xml:space="preserve"> IT13131852</w:t>
      </w:r>
    </w:p>
    <w:p w14:paraId="0ACA9E69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1A2BC73D" w14:textId="77777777" w:rsidR="002C682C" w:rsidRDefault="00790901">
      <w:r>
        <w:t>Vehicle</w:t>
      </w:r>
    </w:p>
    <w:tbl>
      <w:tblPr>
        <w:tblStyle w:val="af7"/>
        <w:tblW w:w="81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1530"/>
        <w:gridCol w:w="2475"/>
      </w:tblGrid>
      <w:tr w:rsidR="002C682C" w14:paraId="0D314F2C" w14:textId="77777777">
        <w:tc>
          <w:tcPr>
            <w:tcW w:w="15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1F44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Vehicle_id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3EB6" w14:textId="77777777" w:rsidR="002C682C" w:rsidRDefault="00790901">
            <w:pPr>
              <w:widowControl w:val="0"/>
              <w:spacing w:line="240" w:lineRule="auto"/>
            </w:pPr>
            <w:r>
              <w:t>Vehicle_License_Plate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78C7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Vehicle_Type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7AA" w14:textId="77777777" w:rsidR="002C682C" w:rsidRDefault="00790901">
            <w:pPr>
              <w:widowControl w:val="0"/>
              <w:spacing w:line="240" w:lineRule="auto"/>
            </w:pPr>
            <w:r>
              <w:t>Other</w:t>
            </w:r>
          </w:p>
        </w:tc>
      </w:tr>
      <w:tr w:rsidR="002C682C" w14:paraId="4D492060" w14:textId="77777777">
        <w:tc>
          <w:tcPr>
            <w:tcW w:w="15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F71E" w14:textId="77777777" w:rsidR="002C682C" w:rsidRDefault="00790901">
            <w:pPr>
              <w:widowControl w:val="0"/>
              <w:spacing w:line="240" w:lineRule="auto"/>
            </w:pPr>
            <w:r>
              <w:t>V001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1338" w14:textId="77777777" w:rsidR="002C682C" w:rsidRDefault="00790901">
            <w:pPr>
              <w:widowControl w:val="0"/>
              <w:spacing w:line="240" w:lineRule="auto"/>
            </w:pPr>
            <w:r>
              <w:t>64-7670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EC3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Ambulence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B008" w14:textId="77777777" w:rsidR="002C682C" w:rsidRDefault="002C682C">
            <w:pPr>
              <w:widowControl w:val="0"/>
              <w:spacing w:line="240" w:lineRule="auto"/>
            </w:pPr>
          </w:p>
        </w:tc>
      </w:tr>
      <w:tr w:rsidR="002C682C" w14:paraId="499DE787" w14:textId="77777777">
        <w:tc>
          <w:tcPr>
            <w:tcW w:w="15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CF9B" w14:textId="77777777" w:rsidR="002C682C" w:rsidRDefault="00790901">
            <w:pPr>
              <w:widowControl w:val="0"/>
              <w:spacing w:line="240" w:lineRule="auto"/>
            </w:pPr>
            <w:r>
              <w:t>V002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20CA" w14:textId="77777777" w:rsidR="002C682C" w:rsidRDefault="00790901">
            <w:pPr>
              <w:widowControl w:val="0"/>
              <w:spacing w:line="240" w:lineRule="auto"/>
            </w:pPr>
            <w:r>
              <w:t>32-4586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90B1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Ambulence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AFB2" w14:textId="77777777" w:rsidR="002C682C" w:rsidRDefault="002C682C">
            <w:pPr>
              <w:widowControl w:val="0"/>
              <w:spacing w:line="240" w:lineRule="auto"/>
            </w:pPr>
          </w:p>
        </w:tc>
      </w:tr>
    </w:tbl>
    <w:p w14:paraId="49C7F1CC" w14:textId="77777777" w:rsidR="002C682C" w:rsidRDefault="00790901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485855FC" wp14:editId="7FE76D39">
                <wp:extent cx="19050" cy="695325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650" y="324550"/>
                          <a:ext cx="0" cy="678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A4C2F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9050" cy="695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6C562B40" wp14:editId="40C626B8">
                <wp:extent cx="952500" cy="19050"/>
                <wp:effectExtent l="0" t="0" r="0" b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6350" y="1111300"/>
                          <a:ext cx="9342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A4C2F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952500" cy="19050"/>
                <wp:effectExtent b="0" l="0" r="0" t="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93EB17" w14:textId="77777777" w:rsidR="002C682C" w:rsidRDefault="00790901">
      <w:r>
        <w:rPr>
          <w:rFonts w:ascii="Calibri" w:eastAsia="Calibri" w:hAnsi="Calibri" w:cs="Calibri"/>
          <w:sz w:val="32"/>
          <w:szCs w:val="32"/>
        </w:rPr>
        <w:t xml:space="preserve"> </w:t>
      </w:r>
      <w:r>
        <w:t>Breakdown</w:t>
      </w: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0CC82D0D" wp14:editId="7674F4C8">
                <wp:extent cx="19050" cy="590550"/>
                <wp:effectExtent l="0" t="0" r="0" b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125" y="363875"/>
                          <a:ext cx="0" cy="570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A4C2F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9050" cy="59055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f8"/>
        <w:tblW w:w="922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1305"/>
        <w:gridCol w:w="1395"/>
        <w:gridCol w:w="1575"/>
        <w:gridCol w:w="1743"/>
      </w:tblGrid>
      <w:tr w:rsidR="002C682C" w14:paraId="04129F92" w14:textId="77777777">
        <w:tc>
          <w:tcPr>
            <w:tcW w:w="136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8BE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Breakdown</w:t>
            </w:r>
            <w:r>
              <w:lastRenderedPageBreak/>
              <w:t>_id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E4E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lastRenderedPageBreak/>
              <w:t>Vehicle_id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FAD6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Employee_</w:t>
            </w:r>
            <w:r>
              <w:lastRenderedPageBreak/>
              <w:t>Id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ED2" w14:textId="77777777" w:rsidR="002C682C" w:rsidRDefault="00790901">
            <w:pPr>
              <w:widowControl w:val="0"/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8848" w14:textId="77777777" w:rsidR="002C682C" w:rsidRDefault="00790901">
            <w:pPr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1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EB67" w14:textId="77777777" w:rsidR="002C682C" w:rsidRDefault="00790901">
            <w:pPr>
              <w:widowControl w:val="0"/>
              <w:spacing w:line="240" w:lineRule="auto"/>
            </w:pPr>
            <w:r>
              <w:t>Reason</w:t>
            </w:r>
          </w:p>
        </w:tc>
      </w:tr>
      <w:tr w:rsidR="002C682C" w14:paraId="2149FDBE" w14:textId="77777777">
        <w:tc>
          <w:tcPr>
            <w:tcW w:w="136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4CA6" w14:textId="77777777" w:rsidR="002C682C" w:rsidRDefault="00790901">
            <w:pPr>
              <w:widowControl w:val="0"/>
              <w:spacing w:line="240" w:lineRule="auto"/>
            </w:pPr>
            <w:r>
              <w:t>B001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6761" w14:textId="77777777" w:rsidR="002C682C" w:rsidRDefault="00790901">
            <w:pPr>
              <w:widowControl w:val="0"/>
              <w:spacing w:line="240" w:lineRule="auto"/>
            </w:pPr>
            <w:r>
              <w:t>64-7670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BD5E" w14:textId="77777777" w:rsidR="002C682C" w:rsidRDefault="00790901">
            <w:pPr>
              <w:widowControl w:val="0"/>
              <w:spacing w:line="240" w:lineRule="auto"/>
            </w:pPr>
            <w:r>
              <w:t>E234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A3C7" w14:textId="77777777" w:rsidR="002C682C" w:rsidRDefault="00790901">
            <w:pPr>
              <w:widowControl w:val="0"/>
              <w:spacing w:line="240" w:lineRule="auto"/>
            </w:pPr>
            <w:r>
              <w:t>12/04/2021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E0F6" w14:textId="77777777" w:rsidR="002C682C" w:rsidRDefault="00790901">
            <w:pPr>
              <w:widowControl w:val="0"/>
              <w:spacing w:line="240" w:lineRule="auto"/>
            </w:pPr>
            <w:r>
              <w:t>Malabe</w:t>
            </w:r>
          </w:p>
        </w:tc>
        <w:tc>
          <w:tcPr>
            <w:tcW w:w="1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04C5" w14:textId="77777777" w:rsidR="002C682C" w:rsidRDefault="00790901">
            <w:pPr>
              <w:widowControl w:val="0"/>
              <w:spacing w:line="240" w:lineRule="auto"/>
            </w:pPr>
            <w:r>
              <w:t>Tyre Punch</w:t>
            </w:r>
          </w:p>
        </w:tc>
      </w:tr>
      <w:tr w:rsidR="002C682C" w14:paraId="62D4427D" w14:textId="77777777">
        <w:tc>
          <w:tcPr>
            <w:tcW w:w="136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2563" w14:textId="77777777" w:rsidR="002C682C" w:rsidRDefault="00790901">
            <w:pPr>
              <w:widowControl w:val="0"/>
              <w:spacing w:line="240" w:lineRule="auto"/>
            </w:pPr>
            <w:r>
              <w:t>B004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05C2" w14:textId="77777777" w:rsidR="002C682C" w:rsidRDefault="00790901">
            <w:pPr>
              <w:widowControl w:val="0"/>
              <w:spacing w:line="240" w:lineRule="auto"/>
            </w:pPr>
            <w:r>
              <w:t>32-4586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9F33" w14:textId="77777777" w:rsidR="002C682C" w:rsidRDefault="00790901">
            <w:pPr>
              <w:widowControl w:val="0"/>
              <w:spacing w:line="240" w:lineRule="auto"/>
            </w:pPr>
            <w:r>
              <w:t>E213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1217" w14:textId="77777777" w:rsidR="002C682C" w:rsidRDefault="00790901">
            <w:pPr>
              <w:widowControl w:val="0"/>
              <w:spacing w:line="240" w:lineRule="auto"/>
            </w:pPr>
            <w:r>
              <w:t>07/08/2020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66D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Kottawa</w:t>
            </w:r>
            <w:proofErr w:type="spellEnd"/>
          </w:p>
        </w:tc>
        <w:tc>
          <w:tcPr>
            <w:tcW w:w="1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4AC" w14:textId="77777777" w:rsidR="002C682C" w:rsidRDefault="00790901">
            <w:pPr>
              <w:widowControl w:val="0"/>
              <w:spacing w:line="240" w:lineRule="auto"/>
            </w:pPr>
            <w:r>
              <w:t>Engine problem</w:t>
            </w:r>
          </w:p>
        </w:tc>
      </w:tr>
    </w:tbl>
    <w:p w14:paraId="0407A49C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34429711" w14:textId="77777777" w:rsidR="002C682C" w:rsidRDefault="00790901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7FDF8B2C" wp14:editId="3DEB1431">
            <wp:extent cx="5314950" cy="469582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A28F6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0FF251A4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5E32C62F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5CE9EF76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15945B69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778380F1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0AF6876E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2EB62D67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1DF882DD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61C125D6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49D55C82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194AB1EF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6198D4F8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3F2F224F" w14:textId="77777777" w:rsidR="002C682C" w:rsidRDefault="002C682C">
      <w:pPr>
        <w:rPr>
          <w:rFonts w:ascii="Calibri" w:eastAsia="Calibri" w:hAnsi="Calibri" w:cs="Calibri"/>
          <w:sz w:val="32"/>
          <w:szCs w:val="32"/>
        </w:rPr>
      </w:pPr>
    </w:p>
    <w:p w14:paraId="0E43FFFA" w14:textId="77777777" w:rsidR="002C682C" w:rsidRDefault="00790901">
      <w:pPr>
        <w:pStyle w:val="Heading2"/>
        <w:rPr>
          <w:b/>
          <w:sz w:val="36"/>
          <w:szCs w:val="36"/>
        </w:rPr>
      </w:pPr>
      <w:bookmarkStart w:id="4" w:name="_wosnio8z42bm" w:colFirst="0" w:colLast="0"/>
      <w:bookmarkEnd w:id="4"/>
      <w:r>
        <w:rPr>
          <w:b/>
          <w:sz w:val="36"/>
          <w:szCs w:val="36"/>
        </w:rPr>
        <w:t>Inventory and Stock Management - IT18073706</w:t>
      </w:r>
    </w:p>
    <w:p w14:paraId="61BFD40A" w14:textId="77777777" w:rsidR="002C682C" w:rsidRDefault="002C682C"/>
    <w:p w14:paraId="173662A5" w14:textId="77777777" w:rsidR="002C682C" w:rsidRDefault="00790901">
      <w:proofErr w:type="spellStart"/>
      <w:r>
        <w:t>Product_details</w:t>
      </w:r>
      <w:proofErr w:type="spellEnd"/>
    </w:p>
    <w:p w14:paraId="1C7313B5" w14:textId="77777777" w:rsidR="002C682C" w:rsidRDefault="002C682C"/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C682C" w14:paraId="60F7D967" w14:textId="77777777">
        <w:trPr>
          <w:trHeight w:val="795"/>
        </w:trPr>
        <w:tc>
          <w:tcPr>
            <w:tcW w:w="180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D05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34F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59F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Manufacturer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629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Expiry_date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43B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</w:tr>
      <w:tr w:rsidR="002C682C" w14:paraId="33E71005" w14:textId="77777777">
        <w:tc>
          <w:tcPr>
            <w:tcW w:w="180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20B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776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Syringe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AF1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AccuPoint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B99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12/04/2025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53C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</w:t>
            </w:r>
          </w:p>
        </w:tc>
      </w:tr>
    </w:tbl>
    <w:p w14:paraId="425E61CA" w14:textId="77777777" w:rsidR="002C682C" w:rsidRDefault="002C682C"/>
    <w:p w14:paraId="39DA5148" w14:textId="77777777" w:rsidR="002C682C" w:rsidRDefault="002C682C"/>
    <w:p w14:paraId="076D1B44" w14:textId="77777777" w:rsidR="002C682C" w:rsidRDefault="00790901">
      <w:proofErr w:type="spellStart"/>
      <w:r>
        <w:t>Stock_reorder_levels</w:t>
      </w:r>
      <w:proofErr w:type="spellEnd"/>
    </w:p>
    <w:p w14:paraId="7FBBA696" w14:textId="77777777" w:rsidR="002C682C" w:rsidRDefault="002C682C"/>
    <w:tbl>
      <w:tblPr>
        <w:tblStyle w:val="afa"/>
        <w:tblW w:w="6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145"/>
        <w:gridCol w:w="2145"/>
      </w:tblGrid>
      <w:tr w:rsidR="002C682C" w14:paraId="3D68970B" w14:textId="77777777">
        <w:trPr>
          <w:trHeight w:val="855"/>
        </w:trPr>
        <w:tc>
          <w:tcPr>
            <w:tcW w:w="199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D31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B48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Reorder_levels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C92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Stock_levels</w:t>
            </w:r>
            <w:proofErr w:type="spellEnd"/>
          </w:p>
        </w:tc>
      </w:tr>
      <w:tr w:rsidR="002C682C" w14:paraId="7878D67F" w14:textId="77777777">
        <w:tc>
          <w:tcPr>
            <w:tcW w:w="1995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56B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P563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7C8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1000/5000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1CF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3675/5000</w:t>
            </w:r>
          </w:p>
        </w:tc>
      </w:tr>
    </w:tbl>
    <w:p w14:paraId="4EC9B601" w14:textId="77777777" w:rsidR="002C682C" w:rsidRDefault="002C682C"/>
    <w:p w14:paraId="2B58258C" w14:textId="77777777" w:rsidR="002C682C" w:rsidRDefault="002C682C"/>
    <w:p w14:paraId="6FA535E3" w14:textId="77777777" w:rsidR="002C682C" w:rsidRDefault="00790901">
      <w:proofErr w:type="spellStart"/>
      <w:r>
        <w:t>Staff_details</w:t>
      </w:r>
      <w:proofErr w:type="spellEnd"/>
    </w:p>
    <w:p w14:paraId="301130FD" w14:textId="77777777" w:rsidR="002C682C" w:rsidRDefault="002C682C"/>
    <w:tbl>
      <w:tblPr>
        <w:tblStyle w:val="afb"/>
        <w:tblW w:w="81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90"/>
        <w:gridCol w:w="990"/>
        <w:gridCol w:w="885"/>
        <w:gridCol w:w="1290"/>
        <w:gridCol w:w="1290"/>
      </w:tblGrid>
      <w:tr w:rsidR="002C682C" w14:paraId="28EB33A1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690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Staff_ID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352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21DF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1AAA" w14:textId="77777777" w:rsidR="002C682C" w:rsidRDefault="0079090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BD81" w14:textId="77777777" w:rsidR="002C682C" w:rsidRDefault="0079090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DE38" w14:textId="77777777" w:rsidR="002C682C" w:rsidRDefault="0079090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FACF" w14:textId="77777777" w:rsidR="002C682C" w:rsidRDefault="00790901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C9C4" w14:textId="77777777" w:rsidR="002C682C" w:rsidRDefault="00790901">
            <w:pPr>
              <w:widowControl w:val="0"/>
              <w:spacing w:line="240" w:lineRule="auto"/>
            </w:pPr>
            <w:r>
              <w:t>Password</w:t>
            </w:r>
          </w:p>
        </w:tc>
      </w:tr>
      <w:tr w:rsidR="002C682C" w14:paraId="033601D7" w14:textId="77777777">
        <w:tc>
          <w:tcPr>
            <w:tcW w:w="90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6FA4" w14:textId="77777777" w:rsidR="002C682C" w:rsidRDefault="00790901">
            <w:pPr>
              <w:widowControl w:val="0"/>
              <w:spacing w:line="240" w:lineRule="auto"/>
            </w:pPr>
            <w:r>
              <w:t>S346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E3B5" w14:textId="77777777" w:rsidR="002C682C" w:rsidRDefault="00790901">
            <w:pPr>
              <w:widowControl w:val="0"/>
              <w:spacing w:line="240" w:lineRule="auto"/>
            </w:pPr>
            <w:r>
              <w:t>Kamala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7DA1" w14:textId="77777777" w:rsidR="002C682C" w:rsidRDefault="00790901">
            <w:pPr>
              <w:widowControl w:val="0"/>
              <w:spacing w:line="240" w:lineRule="auto"/>
            </w:pPr>
            <w:r>
              <w:t>Perera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7263" w14:textId="77777777" w:rsidR="002C682C" w:rsidRDefault="00790901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532" w14:textId="77777777" w:rsidR="002C682C" w:rsidRDefault="00790901">
            <w:pPr>
              <w:widowControl w:val="0"/>
              <w:spacing w:line="240" w:lineRule="auto"/>
            </w:pPr>
            <w:proofErr w:type="spellStart"/>
            <w:r>
              <w:t>Kaduwela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B1D9" w14:textId="77777777" w:rsidR="002C682C" w:rsidRDefault="00790901">
            <w:pPr>
              <w:widowControl w:val="0"/>
              <w:spacing w:line="240" w:lineRule="auto"/>
            </w:pPr>
            <w:r>
              <w:t>15/07/1982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4FF" w14:textId="77777777" w:rsidR="002C682C" w:rsidRDefault="00790901">
            <w:pPr>
              <w:widowControl w:val="0"/>
              <w:spacing w:line="240" w:lineRule="auto"/>
            </w:pPr>
            <w:r>
              <w:t>kperera@gmail.com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4B85" w14:textId="77777777" w:rsidR="002C682C" w:rsidRDefault="00790901">
            <w:pPr>
              <w:widowControl w:val="0"/>
              <w:spacing w:line="240" w:lineRule="auto"/>
            </w:pPr>
            <w:r>
              <w:t>kPera21</w:t>
            </w:r>
          </w:p>
        </w:tc>
      </w:tr>
    </w:tbl>
    <w:p w14:paraId="49F14463" w14:textId="77777777" w:rsidR="002C682C" w:rsidRDefault="002C682C"/>
    <w:p w14:paraId="47D9550C" w14:textId="77777777" w:rsidR="002C682C" w:rsidRDefault="002C682C"/>
    <w:p w14:paraId="77A077FC" w14:textId="77777777" w:rsidR="002C682C" w:rsidRDefault="002C682C"/>
    <w:p w14:paraId="6227FB73" w14:textId="77777777" w:rsidR="002C682C" w:rsidRDefault="002C682C"/>
    <w:p w14:paraId="32E66330" w14:textId="77777777" w:rsidR="002C682C" w:rsidRDefault="002C682C"/>
    <w:p w14:paraId="4B77FE4E" w14:textId="77777777" w:rsidR="002C682C" w:rsidRDefault="002C682C"/>
    <w:p w14:paraId="5563D651" w14:textId="77777777" w:rsidR="002C682C" w:rsidRDefault="002C682C"/>
    <w:p w14:paraId="7221D569" w14:textId="77777777" w:rsidR="002C682C" w:rsidRDefault="002C682C"/>
    <w:p w14:paraId="1705243E" w14:textId="77777777" w:rsidR="002C682C" w:rsidRDefault="002C682C"/>
    <w:p w14:paraId="3B4C252E" w14:textId="77777777" w:rsidR="002C682C" w:rsidRDefault="00790901">
      <w:pPr>
        <w:rPr>
          <w:ins w:id="5" w:author="nadeera deshan" w:date="2022-03-16T08:24:00Z"/>
        </w:rPr>
      </w:pPr>
      <w:r>
        <w:t>Doctors/nurse</w:t>
      </w:r>
    </w:p>
    <w:tbl>
      <w:tblPr>
        <w:tblStyle w:val="a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1500"/>
        <w:gridCol w:w="1500"/>
        <w:gridCol w:w="1507"/>
        <w:gridCol w:w="1507"/>
        <w:gridCol w:w="1507"/>
      </w:tblGrid>
      <w:tr w:rsidR="002C682C" w14:paraId="47096B17" w14:textId="77777777">
        <w:trPr>
          <w:trHeight w:val="525"/>
          <w:ins w:id="6" w:author="nadeera deshan" w:date="2022-03-16T08:24:00Z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3A9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" w:author="nadeera deshan" w:date="2022-03-16T08:24:00Z"/>
              </w:rPr>
            </w:pPr>
            <w:ins w:id="8" w:author="nadeera deshan" w:date="2022-03-16T08:24:00Z">
              <w:r>
                <w:lastRenderedPageBreak/>
                <w:t>First name</w:t>
              </w:r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92E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" w:author="nadeera deshan" w:date="2022-03-16T08:24:00Z"/>
              </w:rPr>
            </w:pPr>
            <w:ins w:id="10" w:author="nadeera deshan" w:date="2022-03-16T08:24:00Z">
              <w:r>
                <w:t xml:space="preserve">Last name </w:t>
              </w:r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99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1" w:author="nadeera deshan" w:date="2022-03-16T08:24:00Z"/>
                <w:shd w:val="clear" w:color="auto" w:fill="6D9EEB"/>
              </w:rPr>
            </w:pPr>
            <w:ins w:id="12" w:author="nadeera deshan" w:date="2022-03-16T08:24:00Z">
              <w:r>
                <w:rPr>
                  <w:shd w:val="clear" w:color="auto" w:fill="6D9EEB"/>
                </w:rPr>
                <w:t>ID no.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3F0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3" w:author="nadeera deshan" w:date="2022-03-16T08:24:00Z"/>
              </w:rPr>
            </w:pPr>
            <w:ins w:id="14" w:author="nadeera deshan" w:date="2022-03-16T08:24:00Z">
              <w:r>
                <w:t>Date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F0F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5" w:author="nadeera deshan" w:date="2022-03-16T08:24:00Z"/>
              </w:rPr>
            </w:pPr>
            <w:ins w:id="16" w:author="nadeera deshan" w:date="2022-03-16T08:24:00Z">
              <w:r>
                <w:t>Start time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41F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7" w:author="nadeera deshan" w:date="2022-03-16T08:24:00Z"/>
              </w:rPr>
            </w:pPr>
            <w:ins w:id="18" w:author="nadeera deshan" w:date="2022-03-16T08:24:00Z">
              <w:r>
                <w:t>End time</w:t>
              </w:r>
            </w:ins>
          </w:p>
        </w:tc>
      </w:tr>
      <w:tr w:rsidR="002C682C" w14:paraId="2903948C" w14:textId="77777777">
        <w:trPr>
          <w:trHeight w:val="510"/>
          <w:ins w:id="19" w:author="nadeera deshan" w:date="2022-03-16T08:24:00Z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2593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0" w:author="nadeera deshan" w:date="2022-03-16T08:24:00Z"/>
              </w:rPr>
            </w:pPr>
            <w:proofErr w:type="spellStart"/>
            <w:ins w:id="21" w:author="nadeera deshan" w:date="2022-03-16T08:24:00Z">
              <w:r>
                <w:t>Nadeera</w:t>
              </w:r>
              <w:proofErr w:type="spellEnd"/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588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2" w:author="nadeera deshan" w:date="2022-03-16T08:24:00Z"/>
              </w:rPr>
            </w:pPr>
            <w:ins w:id="23" w:author="nadeera deshan" w:date="2022-03-16T08:24:00Z">
              <w:r>
                <w:t>Deshan</w:t>
              </w:r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5B5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4" w:author="nadeera deshan" w:date="2022-03-16T08:24:00Z"/>
              </w:rPr>
            </w:pPr>
            <w:ins w:id="25" w:author="nadeera deshan" w:date="2022-03-16T08:24:00Z">
              <w:r>
                <w:t>D001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A45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6" w:author="nadeera deshan" w:date="2022-03-16T08:24:00Z"/>
              </w:rPr>
            </w:pPr>
            <w:ins w:id="27" w:author="nadeera deshan" w:date="2022-03-16T08:24:00Z">
              <w:r>
                <w:t>16/03/2022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97D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8" w:author="nadeera deshan" w:date="2022-03-16T08:24:00Z"/>
              </w:rPr>
            </w:pPr>
            <w:ins w:id="29" w:author="nadeera deshan" w:date="2022-03-16T08:24:00Z">
              <w:r>
                <w:t>13.00p.m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104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0" w:author="nadeera deshan" w:date="2022-03-16T08:24:00Z"/>
              </w:rPr>
            </w:pPr>
            <w:ins w:id="31" w:author="nadeera deshan" w:date="2022-03-16T08:24:00Z">
              <w:r>
                <w:t>17.00p.m</w:t>
              </w:r>
            </w:ins>
          </w:p>
        </w:tc>
      </w:tr>
      <w:tr w:rsidR="002C682C" w14:paraId="743DA931" w14:textId="77777777">
        <w:trPr>
          <w:trHeight w:val="510"/>
          <w:ins w:id="32" w:author="nadeera deshan" w:date="2022-03-16T08:24:00Z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7D4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3" w:author="nadeera deshan" w:date="2022-03-16T08:24:00Z"/>
              </w:rPr>
            </w:pPr>
            <w:ins w:id="34" w:author="nadeera deshan" w:date="2022-03-16T08:24:00Z">
              <w:r>
                <w:t>Hansi</w:t>
              </w:r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CC0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5" w:author="nadeera deshan" w:date="2022-03-16T08:24:00Z"/>
              </w:rPr>
            </w:pPr>
            <w:proofErr w:type="spellStart"/>
            <w:ins w:id="36" w:author="nadeera deshan" w:date="2022-03-16T08:24:00Z">
              <w:r>
                <w:t>perera</w:t>
              </w:r>
              <w:proofErr w:type="spellEnd"/>
            </w:ins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346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7" w:author="nadeera deshan" w:date="2022-03-16T08:24:00Z"/>
              </w:rPr>
            </w:pPr>
            <w:ins w:id="38" w:author="nadeera deshan" w:date="2022-03-16T08:24:00Z">
              <w:r>
                <w:t>N001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64E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9" w:author="nadeera deshan" w:date="2022-03-16T08:24:00Z"/>
              </w:rPr>
            </w:pPr>
            <w:ins w:id="40" w:author="nadeera deshan" w:date="2022-03-16T08:24:00Z">
              <w:r>
                <w:t>16/03/2022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14C8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1" w:author="nadeera deshan" w:date="2022-03-16T08:24:00Z"/>
              </w:rPr>
            </w:pPr>
            <w:ins w:id="42" w:author="nadeera deshan" w:date="2022-03-16T08:24:00Z">
              <w:r>
                <w:t>17.00p.m</w:t>
              </w:r>
            </w:ins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1EF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3" w:author="nadeera deshan" w:date="2022-03-16T08:24:00Z"/>
              </w:rPr>
            </w:pPr>
            <w:ins w:id="44" w:author="nadeera deshan" w:date="2022-03-16T08:24:00Z">
              <w:r>
                <w:t>22.00p.m</w:t>
              </w:r>
            </w:ins>
          </w:p>
        </w:tc>
      </w:tr>
    </w:tbl>
    <w:p w14:paraId="7C90B73B" w14:textId="77777777" w:rsidR="002C682C" w:rsidRDefault="002C682C"/>
    <w:p w14:paraId="56D24B24" w14:textId="77777777" w:rsidR="002C682C" w:rsidRDefault="002C682C">
      <w:pPr>
        <w:rPr>
          <w:ins w:id="45" w:author="nadeera deshan" w:date="2022-03-16T08:31:00Z"/>
        </w:rPr>
      </w:pPr>
    </w:p>
    <w:p w14:paraId="5C9995E5" w14:textId="77777777" w:rsidR="002C682C" w:rsidRDefault="002C682C"/>
    <w:p w14:paraId="0B1848AA" w14:textId="77777777" w:rsidR="002C682C" w:rsidRDefault="002C682C"/>
    <w:p w14:paraId="3DA84666" w14:textId="77777777" w:rsidR="002C682C" w:rsidRDefault="00790901">
      <w:pPr>
        <w:rPr>
          <w:ins w:id="46" w:author="nadeera deshan" w:date="2022-03-16T08:32:00Z"/>
        </w:rPr>
      </w:pPr>
      <w:r>
        <w:t>patient</w:t>
      </w:r>
    </w:p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2C682C" w14:paraId="10DFD7DF" w14:textId="77777777">
        <w:trPr>
          <w:ins w:id="47" w:author="nadeera deshan" w:date="2022-03-16T08:32:00Z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8A1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8" w:author="nadeera deshan" w:date="2022-03-16T08:32:00Z"/>
              </w:rPr>
            </w:pPr>
            <w:ins w:id="49" w:author="nadeera deshan" w:date="2022-03-16T08:32:00Z">
              <w:r>
                <w:t>First name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DEA1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0" w:author="nadeera deshan" w:date="2022-03-16T08:32:00Z"/>
              </w:rPr>
            </w:pPr>
            <w:ins w:id="51" w:author="nadeera deshan" w:date="2022-03-16T08:32:00Z">
              <w:r>
                <w:t xml:space="preserve">Last name 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BDB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2" w:author="nadeera deshan" w:date="2022-03-16T08:32:00Z"/>
                <w:shd w:val="clear" w:color="auto" w:fill="6D9EEB"/>
              </w:rPr>
            </w:pPr>
            <w:ins w:id="53" w:author="nadeera deshan" w:date="2022-03-16T08:32:00Z">
              <w:r>
                <w:rPr>
                  <w:shd w:val="clear" w:color="auto" w:fill="6D9EEB"/>
                </w:rPr>
                <w:t>NIC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559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4" w:author="nadeera deshan" w:date="2022-03-16T08:32:00Z"/>
              </w:rPr>
            </w:pPr>
            <w:ins w:id="55" w:author="nadeera deshan" w:date="2022-03-16T08:32:00Z">
              <w:r>
                <w:t>Age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77D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6" w:author="nadeera deshan" w:date="2022-03-16T08:32:00Z"/>
              </w:rPr>
            </w:pPr>
            <w:ins w:id="57" w:author="nadeera deshan" w:date="2022-03-16T08:32:00Z">
              <w:r>
                <w:t>Blood group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36C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8" w:author="nadeera deshan" w:date="2022-03-16T08:32:00Z"/>
              </w:rPr>
            </w:pPr>
            <w:ins w:id="59" w:author="nadeera deshan" w:date="2022-03-16T08:32:00Z">
              <w:r>
                <w:t>Bed no.</w:t>
              </w:r>
            </w:ins>
          </w:p>
        </w:tc>
      </w:tr>
      <w:tr w:rsidR="002C682C" w14:paraId="2E627865" w14:textId="77777777">
        <w:trPr>
          <w:trHeight w:val="477"/>
          <w:ins w:id="60" w:author="nadeera deshan" w:date="2022-03-16T08:32:00Z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313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1" w:author="nadeera deshan" w:date="2022-03-16T08:32:00Z"/>
              </w:rPr>
            </w:pPr>
            <w:proofErr w:type="spellStart"/>
            <w:ins w:id="62" w:author="nadeera deshan" w:date="2022-03-16T08:32:00Z">
              <w:r>
                <w:t>Asantha</w:t>
              </w:r>
              <w:proofErr w:type="spellEnd"/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104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3" w:author="nadeera deshan" w:date="2022-03-16T08:32:00Z"/>
              </w:rPr>
            </w:pPr>
            <w:ins w:id="64" w:author="nadeera deshan" w:date="2022-03-16T08:32:00Z">
              <w:r>
                <w:t>Harshana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790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5" w:author="nadeera deshan" w:date="2022-03-16T08:32:00Z"/>
              </w:rPr>
            </w:pPr>
            <w:ins w:id="66" w:author="nadeera deshan" w:date="2022-03-16T08:32:00Z">
              <w:r>
                <w:t>982246480v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8CB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7" w:author="nadeera deshan" w:date="2022-03-16T08:32:00Z"/>
              </w:rPr>
            </w:pPr>
            <w:ins w:id="68" w:author="nadeera deshan" w:date="2022-03-16T08:32:00Z">
              <w:r>
                <w:t>24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FE4E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9" w:author="nadeera deshan" w:date="2022-03-16T08:32:00Z"/>
              </w:rPr>
            </w:pPr>
            <w:ins w:id="70" w:author="nadeera deshan" w:date="2022-03-16T08:32:00Z">
              <w:r>
                <w:t>B+</w:t>
              </w:r>
            </w:ins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F9C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1" w:author="nadeera deshan" w:date="2022-03-16T08:32:00Z"/>
              </w:rPr>
            </w:pPr>
            <w:ins w:id="72" w:author="nadeera deshan" w:date="2022-03-16T08:32:00Z">
              <w:r>
                <w:t>0001</w:t>
              </w:r>
            </w:ins>
          </w:p>
        </w:tc>
      </w:tr>
    </w:tbl>
    <w:p w14:paraId="12B18A58" w14:textId="77777777" w:rsidR="002C682C" w:rsidRDefault="002C682C">
      <w:pPr>
        <w:rPr>
          <w:ins w:id="73" w:author="nadeera deshan" w:date="2022-03-16T08:32:00Z"/>
        </w:rPr>
      </w:pPr>
    </w:p>
    <w:p w14:paraId="401508AB" w14:textId="77777777" w:rsidR="002C682C" w:rsidRDefault="002C682C">
      <w:pPr>
        <w:rPr>
          <w:ins w:id="74" w:author="nadeera deshan" w:date="2022-03-16T08:32:00Z"/>
        </w:rPr>
      </w:pPr>
    </w:p>
    <w:p w14:paraId="01FA5287" w14:textId="77777777" w:rsidR="002C682C" w:rsidRDefault="00790901">
      <w:pPr>
        <w:rPr>
          <w:ins w:id="75" w:author="nadeera deshan" w:date="2022-03-16T08:32:00Z"/>
        </w:rPr>
      </w:pPr>
      <w:ins w:id="76" w:author="nadeera deshan" w:date="2022-03-16T08:32:00Z">
        <w:r>
          <w:t>Bed notice</w:t>
        </w:r>
      </w:ins>
    </w:p>
    <w:tbl>
      <w:tblPr>
        <w:tblStyle w:val="a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1AF2E2A4" w14:textId="77777777">
        <w:trPr>
          <w:ins w:id="77" w:author="nadeera deshan" w:date="2022-03-16T08:32:00Z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C6A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8" w:author="nadeera deshan" w:date="2022-03-16T08:32:00Z"/>
              </w:rPr>
            </w:pPr>
            <w:ins w:id="79" w:author="nadeera deshan" w:date="2022-03-16T08:32:00Z">
              <w:r>
                <w:t>NIC</w:t>
              </w:r>
            </w:ins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DF8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0" w:author="nadeera deshan" w:date="2022-03-16T08:32:00Z"/>
              </w:rPr>
            </w:pPr>
            <w:ins w:id="81" w:author="nadeera deshan" w:date="2022-03-16T08:32:00Z">
              <w:r>
                <w:t>Bed notice</w:t>
              </w:r>
            </w:ins>
          </w:p>
        </w:tc>
      </w:tr>
      <w:tr w:rsidR="002C682C" w14:paraId="237E07C7" w14:textId="77777777">
        <w:trPr>
          <w:ins w:id="82" w:author="nadeera deshan" w:date="2022-03-16T08:32:00Z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6CD1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3" w:author="nadeera deshan" w:date="2022-03-16T08:32:00Z"/>
              </w:rPr>
            </w:pPr>
            <w:ins w:id="84" w:author="nadeera deshan" w:date="2022-03-16T08:32:00Z">
              <w:r>
                <w:t>982246480v</w:t>
              </w:r>
            </w:ins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7375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5" w:author="nadeera deshan" w:date="2022-03-16T08:32:00Z"/>
              </w:rPr>
            </w:pPr>
            <w:ins w:id="86" w:author="nadeera deshan" w:date="2022-03-16T08:32:00Z">
              <w:r>
                <w:t>Body temperature is 40 C</w:t>
              </w:r>
            </w:ins>
          </w:p>
        </w:tc>
      </w:tr>
    </w:tbl>
    <w:p w14:paraId="34FD2094" w14:textId="77777777" w:rsidR="002C682C" w:rsidRDefault="002C682C">
      <w:pPr>
        <w:rPr>
          <w:ins w:id="87" w:author="nadeera deshan" w:date="2022-03-16T08:32:00Z"/>
        </w:rPr>
      </w:pPr>
    </w:p>
    <w:p w14:paraId="6DD7ABF3" w14:textId="77777777" w:rsidR="002C682C" w:rsidRDefault="00790901">
      <w:proofErr w:type="spellStart"/>
      <w:r>
        <w:t>Forign</w:t>
      </w:r>
      <w:proofErr w:type="spellEnd"/>
      <w:r>
        <w:t xml:space="preserve"> </w:t>
      </w:r>
      <w:proofErr w:type="gramStart"/>
      <w:r>
        <w:t>key(</w:t>
      </w:r>
      <w:proofErr w:type="gramEnd"/>
      <w:r>
        <w:t>NIC) References Patient(NIC)</w:t>
      </w:r>
    </w:p>
    <w:p w14:paraId="05EC6F7C" w14:textId="77777777" w:rsidR="002C682C" w:rsidRDefault="002C682C"/>
    <w:p w14:paraId="5A7D923B" w14:textId="77777777" w:rsidR="002C682C" w:rsidRDefault="002C682C"/>
    <w:p w14:paraId="1E5FC564" w14:textId="77777777" w:rsidR="002C682C" w:rsidRDefault="00790901">
      <w:r>
        <w:t>Doctors/nurse patient</w:t>
      </w:r>
    </w:p>
    <w:tbl>
      <w:tblPr>
        <w:tblStyle w:val="a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184ADF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4CA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1C14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</w:t>
            </w:r>
          </w:p>
        </w:tc>
      </w:tr>
      <w:tr w:rsidR="002C682C" w14:paraId="66A486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EFAA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D001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052F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982246480v</w:t>
            </w:r>
          </w:p>
        </w:tc>
      </w:tr>
    </w:tbl>
    <w:p w14:paraId="50D954C4" w14:textId="77777777" w:rsidR="002C682C" w:rsidRDefault="002C682C"/>
    <w:p w14:paraId="3C95CA28" w14:textId="77777777" w:rsidR="002C682C" w:rsidRDefault="00790901">
      <w:proofErr w:type="spellStart"/>
      <w:r>
        <w:t>Forign</w:t>
      </w:r>
      <w:proofErr w:type="spellEnd"/>
      <w:r>
        <w:t xml:space="preserve"> </w:t>
      </w:r>
      <w:proofErr w:type="gramStart"/>
      <w:r>
        <w:t>key(</w:t>
      </w:r>
      <w:proofErr w:type="gramEnd"/>
      <w:r>
        <w:t>ID no.) References Doctors/nurse(ID no.)</w:t>
      </w:r>
      <w:r>
        <w:br/>
      </w:r>
      <w:proofErr w:type="spellStart"/>
      <w:r>
        <w:t>Forign</w:t>
      </w:r>
      <w:proofErr w:type="spellEnd"/>
      <w:r>
        <w:t xml:space="preserve"> key(NIC) References Patient(NIC)</w:t>
      </w:r>
    </w:p>
    <w:p w14:paraId="59792A09" w14:textId="77777777" w:rsidR="002C682C" w:rsidRDefault="002C682C"/>
    <w:p w14:paraId="184E7C61" w14:textId="77777777" w:rsidR="002C682C" w:rsidRDefault="002C682C"/>
    <w:p w14:paraId="1606584D" w14:textId="77777777" w:rsidR="002C682C" w:rsidRDefault="00790901">
      <w:r>
        <w:t>Medicine</w:t>
      </w:r>
    </w:p>
    <w:tbl>
      <w:tblPr>
        <w:tblStyle w:val="a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C682C" w14:paraId="0973F23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4B4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C8D1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C959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9D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Expire date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06F7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6D9EEB"/>
              </w:rPr>
            </w:pPr>
            <w:proofErr w:type="spellStart"/>
            <w:r>
              <w:rPr>
                <w:shd w:val="clear" w:color="auto" w:fill="6D9EEB"/>
              </w:rPr>
              <w:t>M.code</w:t>
            </w:r>
            <w:proofErr w:type="spellEnd"/>
          </w:p>
        </w:tc>
      </w:tr>
      <w:tr w:rsidR="002C682C" w14:paraId="3B03154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1D6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Panadol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9D76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A0E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242C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05/09/2022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CCB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M001</w:t>
            </w:r>
          </w:p>
        </w:tc>
      </w:tr>
    </w:tbl>
    <w:p w14:paraId="0054DE61" w14:textId="77777777" w:rsidR="002C682C" w:rsidRDefault="002C682C"/>
    <w:p w14:paraId="52E3D394" w14:textId="77777777" w:rsidR="002C682C" w:rsidRDefault="002C682C"/>
    <w:p w14:paraId="0938B248" w14:textId="77777777" w:rsidR="002C682C" w:rsidRDefault="002C682C"/>
    <w:p w14:paraId="5F1C2A07" w14:textId="77777777" w:rsidR="002C682C" w:rsidRDefault="00790901">
      <w:r>
        <w:t>Doctors/nurse Medicine</w:t>
      </w:r>
    </w:p>
    <w:p w14:paraId="56853F62" w14:textId="77777777" w:rsidR="002C682C" w:rsidRDefault="002C682C"/>
    <w:tbl>
      <w:tblPr>
        <w:tblStyle w:val="a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682C" w14:paraId="639DC3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819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840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M.code</w:t>
            </w:r>
            <w:proofErr w:type="spellEnd"/>
          </w:p>
        </w:tc>
      </w:tr>
      <w:tr w:rsidR="002C682C" w14:paraId="7C7009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FAFD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D001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8C02" w14:textId="77777777" w:rsidR="002C682C" w:rsidRDefault="0079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M001</w:t>
            </w:r>
          </w:p>
        </w:tc>
      </w:tr>
    </w:tbl>
    <w:p w14:paraId="711F1AD6" w14:textId="77777777" w:rsidR="002C682C" w:rsidRDefault="002C682C"/>
    <w:p w14:paraId="51556E11" w14:textId="77777777" w:rsidR="002C682C" w:rsidRDefault="00790901">
      <w:proofErr w:type="spellStart"/>
      <w:r>
        <w:t>Forign</w:t>
      </w:r>
      <w:proofErr w:type="spellEnd"/>
      <w:r>
        <w:t xml:space="preserve"> </w:t>
      </w:r>
      <w:proofErr w:type="gramStart"/>
      <w:r>
        <w:t>key(</w:t>
      </w:r>
      <w:proofErr w:type="gramEnd"/>
      <w:r>
        <w:t>ID no.) References Doctors/nurse(ID no.)</w:t>
      </w:r>
    </w:p>
    <w:p w14:paraId="556C526C" w14:textId="77777777" w:rsidR="002C682C" w:rsidRDefault="002C682C"/>
    <w:p w14:paraId="37A2E7AE" w14:textId="77777777" w:rsidR="002C682C" w:rsidRDefault="00790901">
      <w:proofErr w:type="spellStart"/>
      <w:r>
        <w:t>Forign</w:t>
      </w:r>
      <w:proofErr w:type="spellEnd"/>
      <w:r>
        <w:t xml:space="preserve"> key(</w:t>
      </w:r>
      <w:proofErr w:type="spellStart"/>
      <w:proofErr w:type="gramStart"/>
      <w:r>
        <w:t>M.code</w:t>
      </w:r>
      <w:proofErr w:type="spellEnd"/>
      <w:proofErr w:type="gramEnd"/>
      <w:r>
        <w:t>) References Medicine(</w:t>
      </w:r>
      <w:proofErr w:type="spellStart"/>
      <w:r>
        <w:t>M.code</w:t>
      </w:r>
      <w:proofErr w:type="spellEnd"/>
      <w:r>
        <w:t>.)</w:t>
      </w:r>
    </w:p>
    <w:sectPr w:rsidR="002C682C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0E3F" w14:textId="77777777" w:rsidR="00790901" w:rsidRDefault="00790901">
      <w:pPr>
        <w:spacing w:line="240" w:lineRule="auto"/>
      </w:pPr>
      <w:r>
        <w:separator/>
      </w:r>
    </w:p>
  </w:endnote>
  <w:endnote w:type="continuationSeparator" w:id="0">
    <w:p w14:paraId="30C9E317" w14:textId="77777777" w:rsidR="00790901" w:rsidRDefault="00790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AD82" w14:textId="77777777" w:rsidR="002C682C" w:rsidRDefault="002C68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C3C0" w14:textId="77777777" w:rsidR="00790901" w:rsidRDefault="00790901">
      <w:pPr>
        <w:spacing w:line="240" w:lineRule="auto"/>
      </w:pPr>
      <w:r>
        <w:separator/>
      </w:r>
    </w:p>
  </w:footnote>
  <w:footnote w:type="continuationSeparator" w:id="0">
    <w:p w14:paraId="344E1EC1" w14:textId="77777777" w:rsidR="00790901" w:rsidRDefault="007909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48F2" w14:textId="77777777" w:rsidR="002C682C" w:rsidRDefault="002C68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A4A"/>
    <w:multiLevelType w:val="multilevel"/>
    <w:tmpl w:val="9C7A7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2C"/>
    <w:rsid w:val="002C682C"/>
    <w:rsid w:val="00790901"/>
    <w:rsid w:val="00A82617"/>
    <w:rsid w:val="00B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30E"/>
  <w15:docId w15:val="{462E546A-1BA9-4350-8597-2915CAA2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20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10.png"/><Relationship Id="rId28" Type="http://schemas.openxmlformats.org/officeDocument/2006/relationships/footer" Target="footer1.xml"/><Relationship Id="rId10" Type="http://schemas.openxmlformats.org/officeDocument/2006/relationships/image" Target="media/image19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327ACB-81F6-440D-824B-8BAE99ED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Harshitha W.G it19013374</cp:lastModifiedBy>
  <cp:revision>2</cp:revision>
  <dcterms:created xsi:type="dcterms:W3CDTF">2022-03-16T18:18:00Z</dcterms:created>
  <dcterms:modified xsi:type="dcterms:W3CDTF">2022-03-16T18:28:00Z</dcterms:modified>
</cp:coreProperties>
</file>